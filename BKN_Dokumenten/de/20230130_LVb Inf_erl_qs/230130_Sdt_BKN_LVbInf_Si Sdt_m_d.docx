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D38761" w:rsidR="00805B48" w:rsidRPr="003F7AE3" w:rsidRDefault="008D5655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5920" behindDoc="1" locked="0" layoutInCell="1" allowOverlap="1" wp14:anchorId="5780F8C1" wp14:editId="7F298275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3F7AE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346150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7E8FDC76" w:rsidR="00805B48" w:rsidRPr="003F7AE3" w:rsidRDefault="00F46466" w:rsidP="00F46466">
      <w:pPr>
        <w:tabs>
          <w:tab w:val="left" w:pos="8920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Segoe UI" w:hAnsi="Segoe UI" w:cs="Segoe UI"/>
          <w:color w:val="7D003E"/>
          <w:sz w:val="52"/>
          <w:szCs w:val="52"/>
        </w:rPr>
        <w:tab/>
      </w:r>
    </w:p>
    <w:p w14:paraId="7EAF635A" w14:textId="3F98F09F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3F7AE3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3F7AE3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3F7AE3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3F7AE3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3F7AE3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3F7AE3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189180A" w:rsidR="00242DA1" w:rsidRPr="003F7AE3" w:rsidRDefault="00283FED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3D74E50C" w:rsidR="00E20CC9" w:rsidRPr="003F7AE3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t xml:space="preserve">die </w:t>
      </w:r>
      <w:r w:rsidR="00F754A2" w:rsidRPr="003F7AE3">
        <w:rPr>
          <w:rFonts w:ascii="Segoe UI" w:hAnsi="Segoe UI" w:cs="Segoe UI"/>
          <w:sz w:val="24"/>
          <w:szCs w:val="24"/>
        </w:rPr>
        <w:t>folgende militärische Dienstleistung</w:t>
      </w:r>
      <w:r w:rsidR="00135C61">
        <w:rPr>
          <w:rFonts w:ascii="Segoe UI" w:hAnsi="Segoe UI" w:cs="Segoe UI"/>
          <w:sz w:val="24"/>
          <w:szCs w:val="24"/>
        </w:rPr>
        <w:t xml:space="preserve"> absolviert hat:</w:t>
      </w:r>
      <w:r w:rsidRPr="003F7AE3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3F7AE3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3F7AE3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3F7AE3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3F7AE3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Zeitraum</w:t>
      </w:r>
      <w:r w:rsidR="00952554" w:rsidRPr="003F7AE3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7249B6" w:rsidRPr="003F7AE3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r w:rsidR="008654E4" w:rsidRPr="003F7AE3">
        <w:rPr>
          <w:rFonts w:ascii="Segoe UI" w:hAnsi="Segoe UI" w:cs="Segoe UI"/>
          <w:sz w:val="24"/>
          <w:szCs w:val="24"/>
        </w:rPr>
        <w:t>–</w:t>
      </w:r>
      <w:r w:rsidR="007249B6" w:rsidRPr="003F7AE3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4ABF3E3" w:rsidR="00952554" w:rsidRPr="003F7AE3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Funktion:</w:t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BB3AB0" w:rsidRPr="003F7AE3">
        <w:rPr>
          <w:rFonts w:ascii="Segoe UI" w:hAnsi="Segoe UI" w:cs="Segoe UI"/>
          <w:b/>
          <w:sz w:val="24"/>
          <w:szCs w:val="24"/>
        </w:rPr>
        <w:tab/>
      </w:r>
      <w:r w:rsidR="004427F5" w:rsidRPr="003F7AE3">
        <w:rPr>
          <w:rFonts w:ascii="Segoe UI" w:hAnsi="Segoe UI" w:cs="Segoe UI"/>
          <w:b/>
          <w:sz w:val="24"/>
          <w:szCs w:val="24"/>
        </w:rPr>
        <w:tab/>
      </w:r>
      <w:ins w:id="0" w:author="Hagmann Rudolf SCCAUSB" w:date="2023-02-03T14:23:00Z">
        <w:r w:rsidR="00112AF1">
          <w:rPr>
            <w:rFonts w:ascii="Segoe UI" w:hAnsi="Segoe UI" w:cs="Segoe UI"/>
            <w:sz w:val="24"/>
            <w:szCs w:val="24"/>
          </w:rPr>
          <w:t>Sicherungssoldat</w:t>
        </w:r>
      </w:ins>
      <w:del w:id="1" w:author="Hagmann Rudolf SCCAUSB" w:date="2023-02-03T14:23:00Z">
        <w:r w:rsidR="003F7AE3" w:rsidRPr="003F7AE3" w:rsidDel="00112AF1">
          <w:rPr>
            <w:rFonts w:ascii="Segoe UI" w:hAnsi="Segoe UI" w:cs="Segoe UI"/>
            <w:sz w:val="24"/>
            <w:szCs w:val="24"/>
          </w:rPr>
          <w:delText>Infanterist</w:delText>
        </w:r>
      </w:del>
    </w:p>
    <w:p w14:paraId="0DE57E59" w14:textId="7514F465" w:rsidR="00774218" w:rsidRPr="003F7AE3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b/>
          <w:sz w:val="24"/>
          <w:szCs w:val="24"/>
        </w:rPr>
        <w:t>Grad:</w:t>
      </w:r>
      <w:r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BB3AB0" w:rsidRPr="003F7AE3">
        <w:rPr>
          <w:rFonts w:ascii="Segoe UI" w:hAnsi="Segoe UI" w:cs="Segoe UI"/>
          <w:sz w:val="24"/>
          <w:szCs w:val="24"/>
        </w:rPr>
        <w:tab/>
      </w:r>
      <w:r w:rsidR="004427F5" w:rsidRPr="003F7AE3">
        <w:rPr>
          <w:rFonts w:ascii="Segoe UI" w:hAnsi="Segoe UI" w:cs="Segoe UI"/>
          <w:sz w:val="24"/>
          <w:szCs w:val="24"/>
        </w:rPr>
        <w:tab/>
      </w:r>
      <w:r w:rsidRPr="003F7AE3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F7AE3">
        <w:rPr>
          <w:rFonts w:ascii="Segoe UI" w:hAnsi="Segoe UI" w:cs="Segoe UI"/>
          <w:sz w:val="24"/>
          <w:szCs w:val="24"/>
        </w:rPr>
        <w:br/>
      </w:r>
      <w:r w:rsidR="00636EF8" w:rsidRPr="003F7AE3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3F7AE3">
        <w:rPr>
          <w:rFonts w:ascii="Segoe UI" w:hAnsi="Segoe UI" w:cs="Segoe UI"/>
          <w:sz w:val="24"/>
          <w:szCs w:val="24"/>
        </w:rPr>
        <w:t>Felix Muster</w:t>
      </w:r>
      <w:r w:rsidR="00636EF8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3F7AE3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3F7AE3">
        <w:rPr>
          <w:rFonts w:ascii="Segoe UI" w:hAnsi="Segoe UI" w:cs="Segoe UI"/>
          <w:sz w:val="24"/>
          <w:szCs w:val="24"/>
        </w:rPr>
        <w:t xml:space="preserve"> </w:t>
      </w:r>
      <w:r w:rsidR="00774218" w:rsidRPr="003F7AE3">
        <w:rPr>
          <w:rFonts w:ascii="Segoe UI" w:hAnsi="Segoe UI" w:cs="Segoe UI"/>
          <w:sz w:val="24"/>
          <w:szCs w:val="24"/>
        </w:rPr>
        <w:t xml:space="preserve">und </w:t>
      </w:r>
      <w:r w:rsidR="004664F2" w:rsidRPr="003F7AE3">
        <w:rPr>
          <w:rFonts w:ascii="Segoe UI" w:hAnsi="Segoe UI" w:cs="Segoe UI"/>
          <w:sz w:val="24"/>
          <w:szCs w:val="24"/>
        </w:rPr>
        <w:t>Zufriedenheit</w:t>
      </w:r>
      <w:r w:rsidR="00774218" w:rsidRPr="003F7AE3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3F7AE3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3F7AE3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725BE31A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6C006466" w14:textId="39FF5DF5" w:rsidR="00F754A2" w:rsidRPr="003F7AE3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3F7AE3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3F7AE3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3F7AE3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1D43202E" w:rsidR="00774218" w:rsidRPr="003F7AE3" w:rsidRDefault="004E437D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128E1648" w14:textId="673AA538" w:rsidR="00B13D00" w:rsidRPr="003F7AE3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</w:t>
      </w:r>
      <w:r w:rsidR="00012D35" w:rsidRPr="003F7AE3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3F7AE3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3F7AE3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69CF2DC" w:rsidR="002254AE" w:rsidRPr="003F7AE3" w:rsidRDefault="00283FED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 hat während der</w:t>
      </w:r>
      <w:r w:rsidR="006C17A9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3F7AE3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3F7AE3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3F7AE3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3F7AE3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3F7AE3" w14:paraId="1A9A3855" w14:textId="77777777" w:rsidTr="001B5E31">
        <w:tc>
          <w:tcPr>
            <w:tcW w:w="2844" w:type="dxa"/>
          </w:tcPr>
          <w:p w14:paraId="2ADFD1C6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1207E157" w14:textId="77777777" w:rsidTr="001B5E31">
        <w:tc>
          <w:tcPr>
            <w:tcW w:w="2844" w:type="dxa"/>
          </w:tcPr>
          <w:p w14:paraId="296FE521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3339A153" w14:textId="77777777" w:rsidTr="001B5E31">
        <w:tc>
          <w:tcPr>
            <w:tcW w:w="2844" w:type="dxa"/>
          </w:tcPr>
          <w:p w14:paraId="535C8B3D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06604006" w14:textId="77777777" w:rsidTr="001B5E31">
        <w:tc>
          <w:tcPr>
            <w:tcW w:w="2844" w:type="dxa"/>
          </w:tcPr>
          <w:p w14:paraId="44EEC472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3F7AE3">
              <w:rPr>
                <w:rFonts w:ascii="Segoe UI" w:hAnsi="Segoe UI" w:cs="Segoe UI"/>
                <w:color w:val="000000" w:themeColor="text1"/>
              </w:rPr>
              <w:br/>
            </w:r>
            <w:r w:rsidRPr="003F7AE3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3F7AE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3F7AE3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3F7AE3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3F7AE3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3F7AE3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3FA8C0B1" w:rsidR="00096D7B" w:rsidRPr="003F7AE3" w:rsidRDefault="00501046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112AF1" w14:paraId="6B33B0F5" w14:textId="77777777" w:rsidTr="00096D7B">
        <w:tc>
          <w:tcPr>
            <w:tcW w:w="9365" w:type="dxa"/>
          </w:tcPr>
          <w:p w14:paraId="6FE9EEEA" w14:textId="3B3D0CD2" w:rsidR="00EA38D6" w:rsidRPr="00112AF1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rPrChange w:id="2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112AF1">
              <w:rPr>
                <w:rFonts w:ascii="Segoe UI" w:hAnsi="Segoe UI" w:cs="Segoe UI"/>
                <w:b/>
                <w:color w:val="000000" w:themeColor="text1"/>
                <w:rPrChange w:id="3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Er hat in der Fachausbildung folgende Module absolviert:</w:t>
            </w:r>
          </w:p>
          <w:p w14:paraId="3B61BB7C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4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5" w:author="Hagmann Rudolf SCCAUSB" w:date="2023-02-03T14:25:00Z">
                  <w:rPr>
                    <w:ins w:id="6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8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Sicherer und korrekter Umgang mit Waffen und Munition (Verhalten, Handhabung, Einsatz, Wartung)</w:t>
              </w:r>
            </w:ins>
          </w:p>
          <w:p w14:paraId="2F624ADB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9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10" w:author="Hagmann Rudolf SCCAUSB" w:date="2023-02-03T14:25:00Z">
                  <w:rPr>
                    <w:ins w:id="11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2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13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Effektiver Geräteeinsatz im Dauerbetrieb (Auf-/Abbau, Betrieb, Wartung)</w:t>
              </w:r>
            </w:ins>
          </w:p>
          <w:p w14:paraId="68DE7FFC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14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15" w:author="Hagmann Rudolf SCCAUSB" w:date="2023-02-03T14:25:00Z">
                  <w:rPr>
                    <w:ins w:id="16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17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18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Rechtliche Grundlagen für das Ausüben von Zwangsmassnahmen und deren Anwendung</w:t>
              </w:r>
            </w:ins>
          </w:p>
          <w:p w14:paraId="60EF19CF" w14:textId="1E4AEC8E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19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20" w:author="Hagmann Rudolf SCCAUSB" w:date="2023-02-03T14:25:00Z">
                  <w:rPr>
                    <w:del w:id="21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22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23" w:author="Hagmann Rudolf SCCAUSB" w:date="2023-02-03T14:24:00Z">
              <w:r w:rsidRPr="00112AF1" w:rsidDel="00112AF1">
                <w:rPr>
                  <w:rFonts w:ascii="Segoe UI" w:hAnsi="Segoe UI" w:cs="Segoe UI"/>
                  <w:color w:val="000000" w:themeColor="text1"/>
                  <w:sz w:val="20"/>
                  <w:rPrChange w:id="24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Sicherer und korrekter Umgang mit Waffen und Munition </w:delText>
              </w:r>
            </w:del>
            <w:del w:id="25" w:author="Hagmann Rudolf SCCAUSB" w:date="2023-02-03T14:13:00Z">
              <w:r w:rsidRPr="00112AF1" w:rsidDel="00B22950">
                <w:rPr>
                  <w:rFonts w:ascii="Segoe UI" w:hAnsi="Segoe UI" w:cs="Segoe UI"/>
                  <w:color w:val="000000" w:themeColor="text1"/>
                  <w:sz w:val="20"/>
                  <w:rPrChange w:id="26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(Verhalten, Handhabung, Einsatz, </w:delText>
              </w:r>
            </w:del>
            <w:del w:id="27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28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Wartung)</w:delText>
              </w:r>
              <w:r w:rsidR="00EE43F1"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29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FBE074B" w14:textId="01A13FE6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3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1" w:author="Hagmann Rudolf SCCAUSB" w:date="2023-02-03T14:25:00Z">
                  <w:rPr>
                    <w:del w:id="3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3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34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35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Leistungserbringung im Team zur gemeinsamen und übergeordneten Zielerreichung</w:delText>
              </w:r>
            </w:del>
            <w:del w:id="36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37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048A2D6F" w14:textId="0E471E3A" w:rsidR="00EA38D6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3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39" w:author="Hagmann Rudolf SCCAUSB" w:date="2023-02-03T14:25:00Z">
                  <w:rPr>
                    <w:del w:id="4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4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42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43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Rechtliche Grundlagen für das Ausüben von Zwangsmassnahmen und deren Anwendung</w:delText>
              </w:r>
            </w:del>
            <w:del w:id="44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45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72837B5A" w14:textId="77777777" w:rsidR="00B40604" w:rsidRPr="00112AF1" w:rsidRDefault="00B40604" w:rsidP="00112AF1">
            <w:pPr>
              <w:pStyle w:val="Listenabsatz"/>
              <w:rPr>
                <w:rFonts w:ascii="Segoe UI" w:hAnsi="Segoe UI" w:cs="Segoe UI"/>
                <w:b/>
                <w:color w:val="000000" w:themeColor="text1"/>
                <w:sz w:val="20"/>
                <w:rPrChange w:id="46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pPrChange w:id="47" w:author="Hagmann Rudolf SCCAUSB" w:date="2023-02-03T14:24:00Z">
                <w:pPr>
                  <w:framePr w:hSpace="141" w:wrap="around" w:vAnchor="text" w:hAnchor="margin" w:y="313"/>
                </w:pPr>
              </w:pPrChange>
            </w:pPr>
          </w:p>
          <w:p w14:paraId="43FDBF49" w14:textId="6B133112" w:rsidR="00EA38D6" w:rsidRPr="00112AF1" w:rsidRDefault="00EA38D6" w:rsidP="00EA38D6">
            <w:pPr>
              <w:rPr>
                <w:rFonts w:ascii="Segoe UI" w:hAnsi="Segoe UI" w:cs="Segoe UI"/>
                <w:b/>
                <w:color w:val="000000" w:themeColor="text1"/>
                <w:rPrChange w:id="48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</w:pPr>
            <w:r w:rsidRPr="00112AF1">
              <w:rPr>
                <w:rFonts w:ascii="Segoe UI" w:hAnsi="Segoe UI" w:cs="Segoe UI"/>
                <w:b/>
                <w:color w:val="000000" w:themeColor="text1"/>
                <w:rPrChange w:id="49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Zu seinem Aufgabenbereich gehör</w:t>
            </w:r>
            <w:r w:rsidR="00AE1FB0" w:rsidRPr="00112AF1">
              <w:rPr>
                <w:rFonts w:ascii="Segoe UI" w:hAnsi="Segoe UI" w:cs="Segoe UI"/>
                <w:b/>
                <w:color w:val="000000" w:themeColor="text1"/>
                <w:rPrChange w:id="50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t</w:t>
            </w:r>
            <w:r w:rsidRPr="00112AF1">
              <w:rPr>
                <w:rFonts w:ascii="Segoe UI" w:hAnsi="Segoe UI" w:cs="Segoe UI"/>
                <w:b/>
                <w:color w:val="000000" w:themeColor="text1"/>
                <w:rPrChange w:id="51" w:author="Hagmann Rudolf SCCAUSB" w:date="2023-02-03T14:25:00Z">
                  <w:rPr>
                    <w:rFonts w:ascii="Segoe UI" w:hAnsi="Segoe UI" w:cs="Segoe UI"/>
                    <w:b/>
                    <w:color w:val="000000" w:themeColor="text1"/>
                  </w:rPr>
                </w:rPrChange>
              </w:rPr>
              <w:t>en folgende Tätigkeiten:</w:t>
            </w:r>
          </w:p>
          <w:p w14:paraId="2A0ACA48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52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53" w:author="Hagmann Rudolf SCCAUSB" w:date="2023-02-03T14:25:00Z">
                  <w:rPr>
                    <w:ins w:id="54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55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56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Analysieren von Situationen, um seine Waffe(n) wirkungsvoll und ohne Gefährdung von Kameraden einzusetzen</w:t>
              </w:r>
            </w:ins>
          </w:p>
          <w:p w14:paraId="7AFEF62F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57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58" w:author="Hagmann Rudolf SCCAUSB" w:date="2023-02-03T14:25:00Z">
                  <w:rPr>
                    <w:ins w:id="59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0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61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Aufrechterhalten der Funktionstüchtigkeit seiner Waffe(n) durch konsequente Wartung und einer systematischen Fehlerbehebung auch unter Stress</w:t>
              </w:r>
            </w:ins>
          </w:p>
          <w:p w14:paraId="22375499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62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63" w:author="Hagmann Rudolf SCCAUSB" w:date="2023-02-03T14:25:00Z">
                  <w:rPr>
                    <w:ins w:id="64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65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66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Geräte in Betrieb nehmen, über eine lange Zeit in Betrieb halten sowie pflegen und warten</w:t>
              </w:r>
            </w:ins>
          </w:p>
          <w:p w14:paraId="3FB53E3C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67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68" w:author="Hagmann Rudolf SCCAUSB" w:date="2023-02-03T14:25:00Z">
                  <w:rPr>
                    <w:ins w:id="69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0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71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Systematische Fehlersuche bei Geräten auch unter Stress und schwierigen Umweltbedingungen</w:t>
              </w:r>
            </w:ins>
          </w:p>
          <w:p w14:paraId="272156AB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72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73" w:author="Hagmann Rudolf SCCAUSB" w:date="2023-02-03T14:25:00Z">
                  <w:rPr>
                    <w:ins w:id="74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75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76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Bewältigung von Bedrohungssituation durch verhältnismässige Zwangsausübung (verbale Kommunikation bis hin zum Einsatz von Waffensystemen) zur Auftragserfüllung / Zielerreichung</w:t>
              </w:r>
            </w:ins>
          </w:p>
          <w:p w14:paraId="4506B3EA" w14:textId="77777777" w:rsidR="00112AF1" w:rsidRPr="00112AF1" w:rsidRDefault="00112AF1" w:rsidP="00112AF1">
            <w:pPr>
              <w:pStyle w:val="Listenabsatz"/>
              <w:numPr>
                <w:ilvl w:val="0"/>
                <w:numId w:val="32"/>
              </w:numPr>
              <w:rPr>
                <w:ins w:id="77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78" w:author="Hagmann Rudolf SCCAUSB" w:date="2023-02-03T14:25:00Z">
                  <w:rPr>
                    <w:ins w:id="79" w:author="Hagmann Rudolf SCCAUSB" w:date="2023-02-03T14:24:00Z"/>
                    <w:rFonts w:ascii="Segoe UI" w:hAnsi="Segoe UI" w:cs="Segoe UI"/>
                    <w:color w:val="000000" w:themeColor="text1"/>
                  </w:rPr>
                </w:rPrChange>
              </w:rPr>
            </w:pPr>
            <w:ins w:id="80" w:author="Hagmann Rudolf SCCAUSB" w:date="2023-02-03T14:24:00Z">
              <w:r w:rsidRPr="00112AF1">
                <w:rPr>
                  <w:rFonts w:ascii="Segoe UI" w:hAnsi="Segoe UI" w:cs="Segoe UI"/>
                  <w:color w:val="000000" w:themeColor="text1"/>
                  <w:sz w:val="20"/>
                  <w:rPrChange w:id="81" w:author="Hagmann Rudolf SCCAUSB" w:date="2023-02-03T14:25:00Z">
                    <w:rPr>
                      <w:rFonts w:ascii="Segoe UI" w:hAnsi="Segoe UI" w:cs="Segoe UI"/>
                      <w:color w:val="000000" w:themeColor="text1"/>
                    </w:rPr>
                  </w:rPrChange>
                </w:rPr>
                <w:t>Anwenden von polizeilichen Zwangsmassnahmen der Situation angepasst in enger und rascher Koordination mit Kameraden</w:t>
              </w:r>
            </w:ins>
          </w:p>
          <w:p w14:paraId="222FEA75" w14:textId="0533A9EE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82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83" w:author="Hagmann Rudolf SCCAUSB" w:date="2023-02-03T14:25:00Z">
                  <w:rPr>
                    <w:del w:id="84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85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86" w:author="Hagmann Rudolf SCCAUSB" w:date="2023-02-03T14:24:00Z">
              <w:r w:rsidRPr="00112AF1" w:rsidDel="00112AF1">
                <w:rPr>
                  <w:rFonts w:ascii="Segoe UI" w:hAnsi="Segoe UI" w:cs="Segoe UI"/>
                  <w:color w:val="000000" w:themeColor="text1"/>
                  <w:sz w:val="20"/>
                  <w:rPrChange w:id="87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Analysieren von Situationen, um seine Waffe(n) wirkungsvoll und ohne Gefährdung von Kameraden einzusetzen</w:delText>
              </w:r>
            </w:del>
            <w:del w:id="88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89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2342470C" w14:textId="2B187E8F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90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91" w:author="Hagmann Rudolf SCCAUSB" w:date="2023-02-03T14:25:00Z">
                  <w:rPr>
                    <w:del w:id="92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93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94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95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Aufrechterhalten der Funktionstüchtigkeit seiner Waffe(n) durch konsequente Wartung und einer systematischen Fehlerbehebung auch unter Stress</w:delText>
              </w:r>
            </w:del>
            <w:del w:id="96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97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40AC6835" w14:textId="7759135C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98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99" w:author="Hagmann Rudolf SCCAUSB" w:date="2023-02-03T14:25:00Z">
                  <w:rPr>
                    <w:del w:id="100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1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02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03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Ausfüllen seiner Spezialistenfunktion innerhalb seiner Gruppe als individueller Beitrag zur Gruppenleistung</w:delText>
              </w:r>
            </w:del>
            <w:del w:id="104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105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312692B8" w14:textId="55222AE0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106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07" w:author="Hagmann Rudolf SCCAUSB" w:date="2023-02-03T14:25:00Z">
                  <w:rPr>
                    <w:del w:id="108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09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0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11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Anpassung des eigenen Verhaltens in Koordination mit seiner Gruppe an eine sich rasch ändernde Lage unter konsequenter Verfolgung der Ziele</w:delText>
              </w:r>
            </w:del>
            <w:del w:id="112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113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773EB143" w14:textId="2EE9F2AC" w:rsidR="00EC2228" w:rsidRPr="00112AF1" w:rsidDel="004422F7" w:rsidRDefault="00EC2228" w:rsidP="00112AF1">
            <w:pPr>
              <w:pStyle w:val="Listenabsatz"/>
              <w:numPr>
                <w:ilvl w:val="0"/>
                <w:numId w:val="32"/>
              </w:numPr>
              <w:rPr>
                <w:del w:id="114" w:author="Hagmann Rudolf SCCAUSB" w:date="2023-02-03T14:08:00Z"/>
                <w:rFonts w:ascii="Segoe UI" w:hAnsi="Segoe UI" w:cs="Segoe UI"/>
                <w:color w:val="000000" w:themeColor="text1"/>
                <w:sz w:val="20"/>
                <w:rPrChange w:id="115" w:author="Hagmann Rudolf SCCAUSB" w:date="2023-02-03T14:25:00Z">
                  <w:rPr>
                    <w:del w:id="116" w:author="Hagmann Rudolf SCCAUSB" w:date="2023-02-03T14:08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17" w:author="Hagmann Rudolf SCCAUSB" w:date="2023-02-03T14:08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18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19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Bewältigung von Bedrohungssituation</w:delText>
              </w:r>
              <w:r w:rsidR="00EE43F1"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20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en</w:delText>
              </w:r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21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 xml:space="preserve"> durch verhältnismässige Zwangsausübung (verbale Kommunikation bis hin zum Einsatz von Waffensystemen) zur Auftragserfüllung / Zielerreichung</w:delText>
              </w:r>
            </w:del>
            <w:del w:id="122" w:author="Hagmann Rudolf SCCAUSB" w:date="2023-02-03T14:02:00Z">
              <w:r w:rsidR="00490707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123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;</w:delText>
              </w:r>
            </w:del>
          </w:p>
          <w:p w14:paraId="60D2E026" w14:textId="600F85C0" w:rsidR="009E1DB6" w:rsidRPr="00112AF1" w:rsidDel="00112AF1" w:rsidRDefault="00EC2228" w:rsidP="00112AF1">
            <w:pPr>
              <w:pStyle w:val="Listenabsatz"/>
              <w:rPr>
                <w:del w:id="124" w:author="Hagmann Rudolf SCCAUSB" w:date="2023-02-03T14:24:00Z"/>
                <w:rFonts w:ascii="Segoe UI" w:hAnsi="Segoe UI" w:cs="Segoe UI"/>
                <w:color w:val="000000" w:themeColor="text1"/>
                <w:sz w:val="20"/>
                <w:rPrChange w:id="125" w:author="Hagmann Rudolf SCCAUSB" w:date="2023-02-03T14:25:00Z">
                  <w:rPr>
                    <w:del w:id="126" w:author="Hagmann Rudolf SCCAUSB" w:date="2023-02-03T14:24:00Z"/>
                    <w:rFonts w:ascii="Segoe UI" w:hAnsi="Segoe UI" w:cs="Segoe UI"/>
                    <w:color w:val="000000" w:themeColor="text1"/>
                    <w:sz w:val="20"/>
                  </w:rPr>
                </w:rPrChange>
              </w:rPr>
              <w:pPrChange w:id="127" w:author="Hagmann Rudolf SCCAUSB" w:date="2023-02-03T14:24:00Z">
                <w:pPr>
                  <w:pStyle w:val="Listenabsatz"/>
                  <w:framePr w:hSpace="141" w:wrap="around" w:vAnchor="text" w:hAnchor="margin" w:y="313"/>
                  <w:numPr>
                    <w:numId w:val="32"/>
                  </w:numPr>
                  <w:ind w:hanging="360"/>
                </w:pPr>
              </w:pPrChange>
            </w:pPr>
            <w:del w:id="128" w:author="Hagmann Rudolf SCCAUSB" w:date="2023-02-03T14:08:00Z">
              <w:r w:rsidRPr="00112AF1" w:rsidDel="004422F7">
                <w:rPr>
                  <w:rFonts w:ascii="Segoe UI" w:hAnsi="Segoe UI" w:cs="Segoe UI"/>
                  <w:color w:val="000000" w:themeColor="text1"/>
                  <w:sz w:val="20"/>
                  <w:rPrChange w:id="129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Anwenden von polizeilichen Zwangsmassnahmen der Situation angepasst in enger und rascher Koordination mit Kameraden</w:delText>
              </w:r>
            </w:del>
            <w:del w:id="130" w:author="Hagmann Rudolf SCCAUSB" w:date="2023-02-03T14:02:00Z">
              <w:r w:rsidR="00EE43F1" w:rsidRPr="00112AF1" w:rsidDel="006455D1">
                <w:rPr>
                  <w:rFonts w:ascii="Segoe UI" w:hAnsi="Segoe UI" w:cs="Segoe UI"/>
                  <w:color w:val="000000" w:themeColor="text1"/>
                  <w:sz w:val="20"/>
                  <w:rPrChange w:id="131" w:author="Hagmann Rudolf SCCAUSB" w:date="2023-02-03T14:25:00Z">
                    <w:rPr>
                      <w:rFonts w:ascii="Segoe UI" w:hAnsi="Segoe UI" w:cs="Segoe UI"/>
                      <w:color w:val="000000" w:themeColor="text1"/>
                      <w:sz w:val="20"/>
                    </w:rPr>
                  </w:rPrChange>
                </w:rPr>
                <w:delText>.</w:delText>
              </w:r>
            </w:del>
          </w:p>
          <w:p w14:paraId="2EBEC3A0" w14:textId="77777777" w:rsidR="00B40604" w:rsidRPr="00112AF1" w:rsidRDefault="00B40604" w:rsidP="00112AF1">
            <w:pPr>
              <w:pStyle w:val="Listenabsatz"/>
              <w:rPr>
                <w:sz w:val="20"/>
                <w:rPrChange w:id="132" w:author="Hagmann Rudolf SCCAUSB" w:date="2023-02-03T14:25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pPrChange w:id="133" w:author="Hagmann Rudolf SCCAUSB" w:date="2023-02-03T14:24:00Z">
                <w:pPr>
                  <w:framePr w:hSpace="141" w:wrap="around" w:vAnchor="text" w:hAnchor="margin" w:y="313"/>
                </w:pPr>
              </w:pPrChange>
            </w:pPr>
          </w:p>
          <w:p w14:paraId="0BDAFD4A" w14:textId="5E103499" w:rsidR="00096D7B" w:rsidRPr="00112AF1" w:rsidRDefault="00EA38D6" w:rsidP="00B40604">
            <w:pPr>
              <w:rPr>
                <w:rFonts w:ascii="Segoe UI" w:hAnsi="Segoe UI" w:cs="Segoe UI"/>
                <w:color w:val="000000" w:themeColor="text1"/>
                <w:rPrChange w:id="134" w:author="Hagmann Rudolf SCCAUSB" w:date="2023-02-03T14:24:00Z">
                  <w:rPr>
                    <w:rFonts w:ascii="Segoe UI" w:hAnsi="Segoe UI" w:cs="Segoe UI"/>
                    <w:color w:val="000000" w:themeColor="text1"/>
                  </w:rPr>
                </w:rPrChange>
              </w:rPr>
            </w:pPr>
            <w:r w:rsidRPr="00112AF1">
              <w:rPr>
                <w:rFonts w:ascii="Segoe UI" w:hAnsi="Segoe UI" w:cs="Segoe UI"/>
                <w:color w:val="000000" w:themeColor="text1"/>
                <w:rPrChange w:id="135" w:author="Hagmann Rudolf SCCAUSB" w:date="2023-02-03T14:25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Im Rahmen der Selbst- und Kameradenhilfe hat er </w:t>
            </w:r>
            <w:r w:rsidR="001A3715" w:rsidRPr="00112AF1">
              <w:rPr>
                <w:rFonts w:ascii="Segoe UI" w:hAnsi="Segoe UI" w:cs="Segoe UI"/>
                <w:color w:val="000000" w:themeColor="text1"/>
                <w:rPrChange w:id="136" w:author="Hagmann Rudolf SCCAUSB" w:date="2023-02-03T14:25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>die Ausbildung zum Nothelfer erhalten.</w:t>
            </w:r>
            <w:r w:rsidRPr="00112AF1">
              <w:rPr>
                <w:rFonts w:ascii="Segoe UI" w:hAnsi="Segoe UI" w:cs="Segoe UI"/>
                <w:color w:val="000000" w:themeColor="text1"/>
                <w:rPrChange w:id="137" w:author="Hagmann Rudolf SCCAUSB" w:date="2023-02-03T14:25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t xml:space="preserve"> </w:t>
            </w:r>
            <w:r w:rsidR="00EE43F1" w:rsidRPr="00112AF1">
              <w:rPr>
                <w:rFonts w:ascii="Segoe UI" w:hAnsi="Segoe UI" w:cs="Segoe UI"/>
                <w:color w:val="000000" w:themeColor="text1"/>
                <w:rPrChange w:id="138" w:author="Hagmann Rudolf SCCAUSB" w:date="2023-02-03T14:25:00Z">
                  <w:rPr>
                    <w:rFonts w:ascii="Segoe UI" w:hAnsi="Segoe UI" w:cs="Segoe UI"/>
                    <w:color w:val="000000" w:themeColor="text1"/>
                  </w:rPr>
                </w:rPrChange>
              </w:rPr>
              <w:br/>
            </w:r>
            <w:r w:rsidRPr="00112AF1">
              <w:rPr>
                <w:rFonts w:ascii="Segoe UI" w:hAnsi="Segoe UI" w:cs="Segoe UI"/>
                <w:color w:val="000000" w:themeColor="text1"/>
                <w:lang w:eastAsia="en-US"/>
                <w:rPrChange w:id="139" w:author="Hagmann Rudolf SCCAUSB" w:date="2023-02-03T14:25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B40604" w:rsidRPr="00112AF1">
              <w:rPr>
                <w:rFonts w:ascii="Segoe UI" w:hAnsi="Segoe UI" w:cs="Segoe UI"/>
                <w:color w:val="000000" w:themeColor="text1"/>
                <w:lang w:eastAsia="en-US"/>
                <w:rPrChange w:id="140" w:author="Hagmann Rudolf SCCAUSB" w:date="2023-02-03T14:25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S</w:t>
            </w:r>
            <w:r w:rsidRPr="00112AF1">
              <w:rPr>
                <w:rFonts w:ascii="Segoe UI" w:hAnsi="Segoe UI" w:cs="Segoe UI"/>
                <w:color w:val="000000" w:themeColor="text1"/>
                <w:lang w:eastAsia="en-US"/>
                <w:rPrChange w:id="141" w:author="Hagmann Rudolf SCCAUSB" w:date="2023-02-03T14:25:00Z">
                  <w:rPr>
                    <w:rFonts w:ascii="Segoe UI" w:hAnsi="Segoe UI" w:cs="Segoe UI"/>
                    <w:color w:val="000000" w:themeColor="text1"/>
                    <w:lang w:eastAsia="en-US"/>
                  </w:rPr>
                </w:rPrChange>
              </w:rPr>
              <w:t>icherheitsprüfung bestanden.</w:t>
            </w:r>
          </w:p>
        </w:tc>
      </w:tr>
    </w:tbl>
    <w:p w14:paraId="268D7E9E" w14:textId="77777777" w:rsidR="00F863A6" w:rsidRPr="00112AF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rPrChange w:id="142" w:author="Hagmann Rudolf SCCAUSB" w:date="2023-02-03T14:24:00Z">
            <w:rPr>
              <w:rFonts w:ascii="Segoe UI" w:hAnsi="Segoe UI" w:cs="Segoe UI"/>
              <w:sz w:val="19"/>
              <w:szCs w:val="19"/>
            </w:rPr>
          </w:rPrChange>
        </w:rPr>
      </w:pPr>
    </w:p>
    <w:sectPr w:rsidR="00F863A6" w:rsidRPr="00112AF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0"/>
  </w:num>
  <w:num w:numId="3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gmann Rudolf SCCAUSB">
    <w15:presenceInfo w15:providerId="AD" w15:userId="S-1-5-21-1408162820-211758714-1907986058-251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trackRevisions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2AF1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2F7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2E79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95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3856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31</cp:revision>
  <cp:lastPrinted>2021-08-16T13:58:00Z</cp:lastPrinted>
  <dcterms:created xsi:type="dcterms:W3CDTF">2020-11-16T09:57:00Z</dcterms:created>
  <dcterms:modified xsi:type="dcterms:W3CDTF">2023-02-03T13:25:00Z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