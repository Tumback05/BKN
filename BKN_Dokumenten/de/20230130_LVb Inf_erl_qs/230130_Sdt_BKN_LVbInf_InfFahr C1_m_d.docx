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xx.xx.xxxx</w:t>
      </w:r>
    </w:p>
    <w:p w14:paraId="5D25CAE4" w14:textId="6059C8EF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F7AE3" w:rsidRPr="003F7AE3">
        <w:rPr>
          <w:rFonts w:ascii="Segoe UI" w:hAnsi="Segoe UI" w:cs="Segoe UI"/>
          <w:sz w:val="24"/>
          <w:szCs w:val="24"/>
        </w:rPr>
        <w:t>Infanterist</w:t>
      </w:r>
      <w:ins w:id="0" w:author="Hagmann Rudolf SCCAUSB" w:date="2023-02-08T20:23:00Z">
        <w:r w:rsidR="007A0AA9">
          <w:rPr>
            <w:rFonts w:ascii="Segoe UI" w:hAnsi="Segoe UI" w:cs="Segoe UI"/>
            <w:sz w:val="24"/>
            <w:szCs w:val="24"/>
          </w:rPr>
          <w:t xml:space="preserve"> / Fahrer C1</w:t>
        </w:r>
      </w:ins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7A0AA9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1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7A0AA9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2" w:author="Hagmann Rudolf SCCAUSB" w:date="2023-02-08T20:24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60EF19CF" w14:textId="40937558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3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Sicherer und korrekter Umgang mit Waffen und Munition (Verhalten, Handhabung, Einsatz, Wartung)</w:t>
            </w:r>
            <w:del w:id="5" w:author="Hostettler Martina SCCAUSB" w:date="2023-02-09T08:48:00Z">
              <w:r w:rsidR="00EE43F1" w:rsidRPr="007A0AA9" w:rsidDel="00246E6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6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5583237C" w:rsidR="00EC2228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7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8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Leistungserbringung im Team zur gemeinsamen und übergeordneten Zielerreichung</w:t>
            </w:r>
            <w:del w:id="9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0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217A7A59" w:rsidR="00EA38D6" w:rsidRPr="007A0AA9" w:rsidRDefault="00EC2228" w:rsidP="007A0AA9">
            <w:pPr>
              <w:pStyle w:val="Listenabsatz"/>
              <w:numPr>
                <w:ilvl w:val="0"/>
                <w:numId w:val="32"/>
              </w:numPr>
              <w:rPr>
                <w:ins w:id="11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  <w:rPrChange w:id="12" w:author="Hagmann Rudolf SCCAUSB" w:date="2023-02-08T20:24:00Z">
                  <w:rPr>
                    <w:ins w:id="13" w:author="Hagmann Rudolf SCCAUSB" w:date="2023-02-08T20:2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14" w:author="Hagmann Rudolf SCCAUSB" w:date="2023-02-08T20:24:00Z">
                  <w:rPr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t>Rechtliche Grundlagen für das Ausüben von Zwangsmassnahmen und deren Anwendung</w:t>
            </w:r>
            <w:del w:id="15" w:author="Hagmann Rudolf SCCAUSB" w:date="2023-02-03T14:02:00Z">
              <w:r w:rsidR="00EE43F1" w:rsidRPr="007A0AA9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16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0C9A6138" w14:textId="77777777" w:rsidR="007A0AA9" w:rsidRPr="007A0AA9" w:rsidRDefault="007A0AA9" w:rsidP="007A0AA9">
            <w:pPr>
              <w:pStyle w:val="Listenabsatz"/>
              <w:numPr>
                <w:ilvl w:val="0"/>
                <w:numId w:val="32"/>
              </w:numPr>
              <w:rPr>
                <w:ins w:id="17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  <w:rPrChange w:id="18" w:author="Hagmann Rudolf SCCAUSB" w:date="2023-02-08T20:24:00Z">
                  <w:rPr>
                    <w:ins w:id="19" w:author="Hagmann Rudolf SCCAUSB" w:date="2023-02-08T20:23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</w:pPr>
            <w:ins w:id="20" w:author="Hagmann Rudolf SCCAUSB" w:date="2023-02-08T20:23:00Z">
              <w:r w:rsidRPr="007A0AA9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1" w:author="Hagmann Rudolf SCCAUSB" w:date="2023-02-08T20:24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t>Führen von Fahrzeugen bis 7,5 t mit und ohne Anhänger auch unter erschwerten Bedingungen auf der Strasse und im Gelände</w:t>
              </w:r>
            </w:ins>
          </w:p>
          <w:p w14:paraId="72B45E81" w14:textId="7CF7E7CC" w:rsidR="007A0AA9" w:rsidRPr="007A0AA9" w:rsidDel="00CA6F4E" w:rsidRDefault="007A0AA9" w:rsidP="000219E5">
            <w:pPr>
              <w:pStyle w:val="Listenabsatz"/>
              <w:numPr>
                <w:ilvl w:val="0"/>
                <w:numId w:val="32"/>
              </w:numPr>
              <w:rPr>
                <w:del w:id="22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rPrChange w:id="23" w:author="Hagmann Rudolf SCCAUSB" w:date="2023-02-08T20:24:00Z">
                  <w:rPr>
                    <w:del w:id="24" w:author="Hagmann Rudolf SCCAUSB" w:date="2023-02-08T20:33:00Z"/>
                  </w:rPr>
                </w:rPrChange>
              </w:rPr>
            </w:pPr>
            <w:ins w:id="25" w:author="Hagmann Rudolf SCCAUSB" w:date="2023-02-08T20:23:00Z">
              <w:r w:rsidRPr="00CA6F4E">
                <w:rPr>
                  <w:rFonts w:ascii="Segoe UI" w:hAnsi="Segoe UI" w:cs="Segoe UI"/>
                  <w:color w:val="000000" w:themeColor="text1"/>
                  <w:sz w:val="18"/>
                  <w:szCs w:val="18"/>
                  <w:rPrChange w:id="26" w:author="Hagmann Rudolf SCCAUSB" w:date="2023-02-08T20:33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Ladesicherung und eine Minimalausbildung im Bereich Transport gefährlicher Güter</w:t>
              </w:r>
            </w:ins>
          </w:p>
          <w:p w14:paraId="72837B5A" w14:textId="77777777" w:rsidR="00B40604" w:rsidRPr="00CA6F4E" w:rsidRDefault="00B406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rPrChange w:id="27" w:author="Hagmann Rudolf SCCAUSB" w:date="2023-02-08T20:33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28" w:author="Hagmann Rudolf SCCAUSB" w:date="2023-02-08T20:33:00Z">
                <w:pPr>
                  <w:framePr w:hSpace="141" w:wrap="around" w:vAnchor="text" w:hAnchor="margin" w:y="313"/>
                </w:pPr>
              </w:pPrChange>
            </w:pPr>
          </w:p>
          <w:p w14:paraId="0679839E" w14:textId="77777777" w:rsidR="00E41748" w:rsidRDefault="00E41748" w:rsidP="00EA38D6">
            <w:pPr>
              <w:rPr>
                <w:ins w:id="29" w:author="Hagmann Rudolf SCCAUSB" w:date="2023-02-08T20:38:00Z"/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784B93FF" w:rsidR="00EA38D6" w:rsidRPr="000219E5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0219E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0219E5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22FEA75" w14:textId="7006A6D1" w:rsidR="00EC2228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  <w:del w:id="30" w:author="Hagmann Rudolf SCCAUSB" w:date="2023-02-03T14:02:00Z">
              <w:r w:rsidR="00EE43F1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;</w:delText>
              </w:r>
            </w:del>
          </w:p>
          <w:p w14:paraId="2342470C" w14:textId="58478FFD" w:rsidR="00EC2228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  <w:del w:id="31" w:author="Hagmann Rudolf SCCAUSB" w:date="2023-02-03T14:02:00Z">
              <w:r w:rsidR="00EE43F1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;</w:delText>
              </w:r>
            </w:del>
          </w:p>
          <w:p w14:paraId="40AC6835" w14:textId="57D44998" w:rsidR="00EC2228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Ausfüllen seiner Spezialistenfunktion innerhalb seiner Gruppe als individueller Beitrag zur Gruppenleistung</w:t>
            </w:r>
            <w:del w:id="32" w:author="Hagmann Rudolf SCCAUSB" w:date="2023-02-03T14:02:00Z">
              <w:r w:rsidR="00EE43F1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;</w:delText>
              </w:r>
            </w:del>
          </w:p>
          <w:p w14:paraId="312692B8" w14:textId="49B9E476" w:rsidR="00EC2228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  <w:del w:id="33" w:author="Hagmann Rudolf SCCAUSB" w:date="2023-02-03T14:02:00Z">
              <w:r w:rsidR="00EE43F1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;</w:delText>
              </w:r>
            </w:del>
          </w:p>
          <w:p w14:paraId="773EB143" w14:textId="0013310F" w:rsidR="00EC2228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</w:t>
            </w:r>
            <w:r w:rsidR="00EE43F1"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en</w:t>
            </w: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durch verhältnismässige Zwangsausübung (verbale Kommunikation bis hin zum Einsatz von Waffensystemen) zur Auftragserfüllung / Zielerreichung</w:t>
            </w:r>
            <w:del w:id="34" w:author="Hagmann Rudolf SCCAUSB" w:date="2023-02-03T14:02:00Z">
              <w:r w:rsidR="00490707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;</w:delText>
              </w:r>
            </w:del>
          </w:p>
          <w:p w14:paraId="60D2E026" w14:textId="3651C3E5" w:rsidR="009E1DB6" w:rsidRPr="000219E5" w:rsidRDefault="00EC2228" w:rsidP="007A0AA9">
            <w:pPr>
              <w:pStyle w:val="Listenabsatz"/>
              <w:numPr>
                <w:ilvl w:val="0"/>
                <w:numId w:val="32"/>
              </w:numPr>
              <w:rPr>
                <w:ins w:id="35" w:author="Hagmann Rudolf SCCAUSB" w:date="2023-02-08T20:23:00Z"/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0219E5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  <w:del w:id="36" w:author="Hagmann Rudolf SCCAUSB" w:date="2023-02-03T14:02:00Z">
              <w:r w:rsidR="00EE43F1" w:rsidRPr="000219E5" w:rsidDel="006455D1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delText>.</w:delText>
              </w:r>
            </w:del>
          </w:p>
          <w:p w14:paraId="79D4ED6C" w14:textId="050F7A44" w:rsidR="007A0AA9" w:rsidRPr="007A0AA9" w:rsidDel="00CA6F4E" w:rsidRDefault="007A0AA9" w:rsidP="000219E5">
            <w:pPr>
              <w:pStyle w:val="Listenabsatz"/>
              <w:numPr>
                <w:ilvl w:val="0"/>
                <w:numId w:val="32"/>
              </w:numPr>
              <w:rPr>
                <w:del w:id="37" w:author="Hagmann Rudolf SCCAUSB" w:date="2023-02-08T20:33:00Z"/>
                <w:rFonts w:ascii="Segoe UI" w:hAnsi="Segoe UI" w:cs="Segoe UI"/>
                <w:color w:val="000000" w:themeColor="text1"/>
                <w:sz w:val="18"/>
                <w:szCs w:val="18"/>
                <w:rPrChange w:id="38" w:author="Hagmann Rudolf SCCAUSB" w:date="2023-02-08T20:24:00Z">
                  <w:rPr>
                    <w:del w:id="39" w:author="Hagmann Rudolf SCCAUSB" w:date="2023-02-08T20:33:00Z"/>
                  </w:rPr>
                </w:rPrChange>
              </w:rPr>
            </w:pPr>
            <w:ins w:id="40" w:author="Hagmann Rudolf SCCAUSB" w:date="2023-02-08T20:23:00Z">
              <w:r w:rsidRPr="000219E5">
                <w:rPr>
                  <w:rFonts w:ascii="Segoe UI" w:hAnsi="Segoe UI" w:cs="Segoe UI"/>
                  <w:color w:val="000000" w:themeColor="text1"/>
                  <w:sz w:val="18"/>
                  <w:szCs w:val="18"/>
                </w:rPr>
                <w:t>Selbständiges Warten der Fahrzeuge im Rahmen der Parkdienstvorschriften bis zur Einleitung für notwendige Instandsetzungsarbeiten</w:t>
              </w:r>
            </w:ins>
          </w:p>
          <w:p w14:paraId="2EBEC3A0" w14:textId="77777777" w:rsidR="00B40604" w:rsidRPr="00CA6F4E" w:rsidRDefault="00B4060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rPrChange w:id="41" w:author="Hagmann Rudolf SCCAUSB" w:date="2023-02-08T20:33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pPrChange w:id="42" w:author="Hagmann Rudolf SCCAUSB" w:date="2023-02-08T20:33:00Z">
                <w:pPr>
                  <w:framePr w:hSpace="141" w:wrap="around" w:vAnchor="text" w:hAnchor="margin" w:y="313"/>
                </w:pPr>
              </w:pPrChange>
            </w:pPr>
          </w:p>
          <w:p w14:paraId="4E70AB97" w14:textId="77777777" w:rsidR="00E41748" w:rsidRDefault="00E41748">
            <w:pPr>
              <w:rPr>
                <w:ins w:id="43" w:author="Hagmann Rudolf SCCAUSB" w:date="2023-02-08T20:37:00Z"/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0D7B4E1F" w:rsidR="00CA6F4E" w:rsidRPr="00E41748" w:rsidRDefault="00EA38D6" w:rsidP="000219E5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44" w:author="Hagmann Rudolf SCCAUSB" w:date="2023-02-08T20:37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5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lastRenderedPageBreak/>
              <w:t xml:space="preserve">Im Rahmen der Selbst- und Kameradenhilfe hat er </w:t>
            </w:r>
            <w:r w:rsidR="001A3715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6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7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rPrChange w:id="48" w:author="Hagmann Rudolf SCCAUSB" w:date="2023-02-08T20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49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50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7A0AA9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  <w:rPrChange w:id="51" w:author="Hagmann Rudolf SCCAUSB" w:date="2023-02-08T20:24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  <w15:person w15:author="Hostettler Martina SCCAUSB">
    <w15:presenceInfo w15:providerId="AD" w15:userId="S-1-5-21-1408162820-211758714-1907986058-674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19E5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6E61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1748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2021-08-16T13:58:00Z</cp:lastPrinted>
  <dcterms:created xsi:type="dcterms:W3CDTF">2020-11-16T09:57:00Z</dcterms:created>
  <dcterms:modified xsi:type="dcterms:W3CDTF">2023-02-09T07:48:00Z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