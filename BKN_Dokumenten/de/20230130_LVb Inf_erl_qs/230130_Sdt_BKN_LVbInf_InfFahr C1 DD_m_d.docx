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40705C31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F7AE3" w:rsidRPr="003F7AE3">
        <w:rPr>
          <w:rFonts w:ascii="Segoe UI" w:hAnsi="Segoe UI" w:cs="Segoe UI"/>
          <w:sz w:val="24"/>
          <w:szCs w:val="24"/>
        </w:rPr>
        <w:t>Infanterist</w:t>
      </w:r>
      <w:ins w:id="0" w:author="Hagmann Rudolf SCCAUSB" w:date="2023-02-08T20:23:00Z">
        <w:r w:rsidR="007A0AA9">
          <w:rPr>
            <w:rFonts w:ascii="Segoe UI" w:hAnsi="Segoe UI" w:cs="Segoe UI"/>
            <w:sz w:val="24"/>
            <w:szCs w:val="24"/>
          </w:rPr>
          <w:t xml:space="preserve"> / Fahrer C1</w:t>
        </w:r>
      </w:ins>
      <w:ins w:id="1" w:author="Hagmann Rudolf SCCAUSB" w:date="2023-02-08T20:33:00Z">
        <w:r w:rsidR="00CA6F4E">
          <w:rPr>
            <w:rFonts w:ascii="Segoe UI" w:hAnsi="Segoe UI" w:cs="Segoe UI"/>
            <w:sz w:val="24"/>
            <w:szCs w:val="24"/>
          </w:rPr>
          <w:t xml:space="preserve"> Durchdiener</w:t>
        </w:r>
      </w:ins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7A0AA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2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7A0AA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60EF19CF" w14:textId="40937558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4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5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Sicherer und korrekter Umgang mit Waffen und Munition (Verhalten, Handhabung, Einsatz, Wartung)</w:t>
            </w:r>
            <w:del w:id="6" w:author="Hostettler Martina SCCAUSB" w:date="2023-02-09T08:47:00Z">
              <w:r w:rsidR="00EE43F1" w:rsidRPr="007A0AA9" w:rsidDel="007E1CBB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FBE074B" w14:textId="5583237C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8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9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Leistungserbringung im Team zur gemeinsamen und übergeordneten Zielerreichung</w:t>
            </w:r>
            <w:del w:id="10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217A7A59" w:rsidR="00EA38D6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ins w:id="12" w:author="Hagmann Rudolf SCCAUSB" w:date="2023-02-08T20:23:00Z"/>
                <w:rFonts w:ascii="Segoe UI" w:hAnsi="Segoe UI" w:cs="Segoe UI"/>
                <w:color w:val="000000" w:themeColor="text1"/>
                <w:sz w:val="18"/>
                <w:szCs w:val="18"/>
                <w:rPrChange w:id="13" w:author="Hagmann Rudolf SCCAUSB" w:date="2023-02-08T20:24:00Z">
                  <w:rPr>
                    <w:ins w:id="14" w:author="Hagmann Rudolf SCCAUSB" w:date="2023-02-08T20:23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15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Rechtliche Grundlagen für das Ausüben von Zwangsmassnahmen und deren Anwendung</w:t>
            </w:r>
            <w:del w:id="16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7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0C9A6138" w14:textId="77777777" w:rsidR="007A0AA9" w:rsidRPr="007A0AA9" w:rsidRDefault="007A0AA9" w:rsidP="007A0AA9">
            <w:pPr>
              <w:pStyle w:val="Listenabsatz"/>
              <w:numPr>
                <w:ilvl w:val="0"/>
                <w:numId w:val="32"/>
              </w:numPr>
              <w:rPr>
                <w:ins w:id="18" w:author="Hagmann Rudolf SCCAUSB" w:date="2023-02-08T20:23:00Z"/>
                <w:rFonts w:ascii="Segoe UI" w:hAnsi="Segoe UI" w:cs="Segoe UI"/>
                <w:color w:val="000000" w:themeColor="text1"/>
                <w:sz w:val="18"/>
                <w:szCs w:val="18"/>
                <w:rPrChange w:id="19" w:author="Hagmann Rudolf SCCAUSB" w:date="2023-02-08T20:24:00Z">
                  <w:rPr>
                    <w:ins w:id="20" w:author="Hagmann Rudolf SCCAUSB" w:date="2023-02-08T20:23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1" w:author="Hagmann Rudolf SCCAUSB" w:date="2023-02-08T20:23:00Z">
              <w:r w:rsidRPr="007A0AA9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2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Führen von Fahrzeugen bis 7,5 t mit und ohne Anhänger auch unter erschwerten Bedingungen auf der Strasse und im Gelände</w:t>
              </w:r>
            </w:ins>
          </w:p>
          <w:p w14:paraId="72B45E81" w14:textId="7CF7E7CC" w:rsidR="007A0AA9" w:rsidRPr="007A0AA9" w:rsidDel="00CA6F4E" w:rsidRDefault="007A0AA9" w:rsidP="007E1CBB">
            <w:pPr>
              <w:pStyle w:val="Listenabsatz"/>
              <w:numPr>
                <w:ilvl w:val="0"/>
                <w:numId w:val="32"/>
              </w:numPr>
              <w:rPr>
                <w:del w:id="23" w:author="Hagmann Rudolf SCCAUSB" w:date="2023-02-08T20:33:00Z"/>
                <w:rFonts w:ascii="Segoe UI" w:hAnsi="Segoe UI" w:cs="Segoe UI"/>
                <w:color w:val="000000" w:themeColor="text1"/>
                <w:sz w:val="18"/>
                <w:szCs w:val="18"/>
                <w:rPrChange w:id="24" w:author="Hagmann Rudolf SCCAUSB" w:date="2023-02-08T20:24:00Z">
                  <w:rPr>
                    <w:del w:id="25" w:author="Hagmann Rudolf SCCAUSB" w:date="2023-02-08T20:33:00Z"/>
                  </w:rPr>
                </w:rPrChange>
              </w:rPr>
            </w:pPr>
            <w:ins w:id="26" w:author="Hagmann Rudolf SCCAUSB" w:date="2023-02-08T20:23:00Z">
              <w:r w:rsidRPr="00CA6F4E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7" w:author="Hagmann Rudolf SCCAUSB" w:date="2023-02-08T20:3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Ladesicherung und eine Minimalausbildung im Bereich Transport gefährlicher Güter</w:t>
              </w:r>
            </w:ins>
          </w:p>
          <w:p w14:paraId="72837B5A" w14:textId="77777777" w:rsidR="00B40604" w:rsidRPr="00CA6F4E" w:rsidRDefault="00B406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28" w:author="Hagmann Rudolf SCCAUSB" w:date="2023-02-08T20:3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29" w:author="Hagmann Rudolf SCCAUSB" w:date="2023-02-08T20:33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7A0AA9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0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7A0AA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1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7A0AA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2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7A0AA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3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222FEA75" w14:textId="7006A6D1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34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35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Analysieren von Situationen, um seine Waffe(n) wirkungsvoll und ohne Gefährdung von Kameraden einzusetzen</w:t>
            </w:r>
            <w:del w:id="36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7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2342470C" w14:textId="58478FFD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38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39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Aufrechterhalten der Funktionstüchtigkeit seiner Waffe(n) durch konsequente Wartung und einer systematischen Fehlerbehebung auch unter Stress</w:t>
            </w:r>
            <w:del w:id="40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1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0AC6835" w14:textId="57D44998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42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3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Ausfüllen seiner Spezialistenfunktion innerhalb seiner Gruppe als individueller Beitrag zur Gruppenleistung</w:t>
            </w:r>
            <w:del w:id="44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5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312692B8" w14:textId="49B9E476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46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7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Anpassung des eigenen Verhaltens in Koordination mit seiner Gruppe an eine sich rasch ändernde Lage unter konsequenter Verfolgung der Ziele</w:t>
            </w:r>
            <w:del w:id="48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9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773EB143" w14:textId="0013310F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50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51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Bewältigung von Bedrohungssituation</w:t>
            </w:r>
            <w:r w:rsidR="00EE43F1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52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en</w:t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53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 xml:space="preserve"> durch verhältnismässige Zwangsausübung (verbale Kommunikation bis hin zum Einsatz von Waffensystemen) zur Auftragserfüllung / Zielerreichung</w:t>
            </w:r>
            <w:del w:id="54" w:author="Hagmann Rudolf SCCAUSB" w:date="2023-02-03T14:02:00Z">
              <w:r w:rsidR="00490707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55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60D2E026" w14:textId="3651C3E5" w:rsidR="009E1DB6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ins w:id="56" w:author="Hagmann Rudolf SCCAUSB" w:date="2023-02-08T20:23:00Z"/>
                <w:rFonts w:ascii="Segoe UI" w:hAnsi="Segoe UI" w:cs="Segoe UI"/>
                <w:color w:val="000000" w:themeColor="text1"/>
                <w:sz w:val="18"/>
                <w:szCs w:val="18"/>
                <w:rPrChange w:id="57" w:author="Hagmann Rudolf SCCAUSB" w:date="2023-02-08T20:24:00Z">
                  <w:rPr>
                    <w:ins w:id="58" w:author="Hagmann Rudolf SCCAUSB" w:date="2023-02-08T20:23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59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Anwenden von polizeilichen Zwangsmassnahmen der Situation angepasst in enger und rascher Koordination mit Kameraden</w:t>
            </w:r>
            <w:del w:id="60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1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79D4ED6C" w14:textId="050F7A44" w:rsidR="007A0AA9" w:rsidRPr="007A0AA9" w:rsidDel="00CA6F4E" w:rsidRDefault="007A0AA9" w:rsidP="007E1CBB">
            <w:pPr>
              <w:pStyle w:val="Listenabsatz"/>
              <w:numPr>
                <w:ilvl w:val="0"/>
                <w:numId w:val="32"/>
              </w:numPr>
              <w:rPr>
                <w:del w:id="62" w:author="Hagmann Rudolf SCCAUSB" w:date="2023-02-08T20:33:00Z"/>
                <w:rFonts w:ascii="Segoe UI" w:hAnsi="Segoe UI" w:cs="Segoe UI"/>
                <w:color w:val="000000" w:themeColor="text1"/>
                <w:sz w:val="18"/>
                <w:szCs w:val="18"/>
                <w:rPrChange w:id="63" w:author="Hagmann Rudolf SCCAUSB" w:date="2023-02-08T20:24:00Z">
                  <w:rPr>
                    <w:del w:id="64" w:author="Hagmann Rudolf SCCAUSB" w:date="2023-02-08T20:33:00Z"/>
                  </w:rPr>
                </w:rPrChange>
              </w:rPr>
            </w:pPr>
            <w:ins w:id="65" w:author="Hagmann Rudolf SCCAUSB" w:date="2023-02-08T20:23:00Z">
              <w:r w:rsidRPr="00CA6F4E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6" w:author="Hagmann Rudolf SCCAUSB" w:date="2023-02-08T20:3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Selbständiges Warten der Fahrzeuge im Rahmen der Parkdienstvorschriften bis zur Einleitung für notwendige Instandsetzungsarbeiten</w:t>
              </w:r>
            </w:ins>
          </w:p>
          <w:p w14:paraId="2EBEC3A0" w14:textId="77777777" w:rsidR="00B40604" w:rsidRPr="00CA6F4E" w:rsidRDefault="00B406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67" w:author="Hagmann Rudolf SCCAUSB" w:date="2023-02-08T20:3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pPrChange w:id="68" w:author="Hagmann Rudolf SCCAUSB" w:date="2023-02-08T20:33:00Z">
                <w:pPr>
                  <w:framePr w:hSpace="141" w:wrap="around" w:vAnchor="text" w:hAnchor="margin" w:y="313"/>
                </w:pPr>
              </w:pPrChange>
            </w:pPr>
          </w:p>
          <w:p w14:paraId="784F16DF" w14:textId="77777777" w:rsidR="00096D7B" w:rsidRDefault="00EA38D6" w:rsidP="00B40604">
            <w:pPr>
              <w:rPr>
                <w:ins w:id="69" w:author="Hagmann Rudolf SCCAUSB" w:date="2023-02-08T20:33:00Z"/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70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71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72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73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74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</w:t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75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lastRenderedPageBreak/>
              <w:t xml:space="preserve">Überprüfung zum Zeitpunkt seiner Rekrutierung hat er die </w:t>
            </w:r>
            <w:r w:rsidR="00B40604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76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77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  <w:p w14:paraId="1E30A283" w14:textId="77777777" w:rsidR="00CA6F4E" w:rsidRDefault="00CA6F4E" w:rsidP="00B40604">
            <w:pPr>
              <w:rPr>
                <w:ins w:id="78" w:author="Hagmann Rudolf SCCAUSB" w:date="2023-02-08T20:33:00Z"/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</w:p>
          <w:p w14:paraId="0BDAFD4A" w14:textId="7ADE6D56" w:rsidR="00CA6F4E" w:rsidRPr="003F7AE3" w:rsidRDefault="00CA6F4E" w:rsidP="007E1CBB">
            <w:pPr>
              <w:rPr>
                <w:rFonts w:ascii="Segoe UI" w:hAnsi="Segoe UI" w:cs="Segoe UI"/>
                <w:color w:val="000000" w:themeColor="text1"/>
              </w:rPr>
            </w:pPr>
            <w:ins w:id="79" w:author="Hagmann Rudolf SCCAUSB" w:date="2023-02-08T20:33:00Z">
              <w:r w:rsidRPr="002838D6">
                <w:rPr>
                  <w:rFonts w:ascii="Segoe UI" w:hAnsi="Segoe UI" w:cs="Segoe UI"/>
                  <w:color w:val="000000" w:themeColor="text1"/>
                </w:rPr>
                <w:t xml:space="preserve">Als Durchdiener hat </w:t>
              </w:r>
              <w:r>
                <w:rPr>
                  <w:rFonts w:ascii="Segoe UI" w:hAnsi="Segoe UI" w:cs="Segoe UI"/>
                  <w:color w:val="000000" w:themeColor="text1"/>
                </w:rPr>
                <w:t>er seine</w:t>
              </w:r>
              <w:r w:rsidRPr="002838D6">
                <w:rPr>
                  <w:rFonts w:ascii="Segoe UI" w:hAnsi="Segoe UI" w:cs="Segoe UI"/>
                  <w:color w:val="000000" w:themeColor="text1"/>
                </w:rPr>
                <w:t xml:space="preserve"> Ausbildungsdienstpflicht erfüllt und wird nicht mehr in Wiederholungskurse aufgeboten.</w:t>
              </w:r>
            </w:ins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  <w15:person w15:author="Hostettler Martina SCCAUSB">
    <w15:presenceInfo w15:providerId="AD" w15:userId="S-1-5-21-1408162820-211758714-1907986058-674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AA9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CB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F4E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2021-08-16T13:58:00Z</cp:lastPrinted>
  <dcterms:created xsi:type="dcterms:W3CDTF">2020-11-16T09:57:00Z</dcterms:created>
  <dcterms:modified xsi:type="dcterms:W3CDTF">2023-02-09T07:47:00Z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