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1F42ED5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ins w:id="0" w:author="Hagmann Rudolf SCCAUSB" w:date="2023-02-06T09:02:00Z">
        <w:r w:rsidR="00BD39B9" w:rsidRPr="00280722">
          <w:rPr>
            <w:rFonts w:ascii="Segoe UI" w:hAnsi="Segoe UI" w:cs="Segoe UI"/>
            <w:sz w:val="24"/>
            <w:szCs w:val="24"/>
          </w:rPr>
          <w:t>Gebirgsspezialist</w:t>
        </w:r>
        <w:r w:rsidR="00BD39B9" w:rsidRPr="003F7AE3" w:rsidDel="00BD39B9">
          <w:rPr>
            <w:rFonts w:ascii="Segoe UI" w:hAnsi="Segoe UI" w:cs="Segoe UI"/>
            <w:sz w:val="24"/>
            <w:szCs w:val="24"/>
          </w:rPr>
          <w:t xml:space="preserve"> </w:t>
        </w:r>
      </w:ins>
      <w:del w:id="1" w:author="Hagmann Rudolf SCCAUSB" w:date="2023-02-06T09:02:00Z">
        <w:r w:rsidR="003F7AE3" w:rsidRPr="003F7AE3" w:rsidDel="00BD39B9">
          <w:rPr>
            <w:rFonts w:ascii="Segoe UI" w:hAnsi="Segoe UI" w:cs="Segoe UI"/>
            <w:sz w:val="24"/>
            <w:szCs w:val="24"/>
          </w:rPr>
          <w:delText>Infanterist</w:delText>
        </w:r>
      </w:del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BD39B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rPrChange w:id="2" w:author="Hagmann Rudolf SCCAUSB" w:date="2023-02-06T09:06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BD39B9">
              <w:rPr>
                <w:rFonts w:ascii="Segoe UI" w:hAnsi="Segoe UI" w:cs="Segoe UI"/>
                <w:b/>
                <w:color w:val="000000" w:themeColor="text1"/>
                <w:rPrChange w:id="3" w:author="Hagmann Rudolf SCCAUSB" w:date="2023-02-06T09:06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22F4FD02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4" w:author="Hagmann Rudolf SCCAUSB" w:date="2023-02-06T09:02:00Z"/>
                <w:rFonts w:ascii="Segoe UI" w:hAnsi="Segoe UI" w:cs="Segoe UI"/>
                <w:color w:val="000000" w:themeColor="text1"/>
                <w:sz w:val="20"/>
                <w:rPrChange w:id="5" w:author="Hagmann Rudolf SCCAUSB" w:date="2023-02-06T09:06:00Z">
                  <w:rPr>
                    <w:ins w:id="6" w:author="Hagmann Rudolf SCCAUSB" w:date="2023-02-06T09:02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7" w:author="Hagmann Rudolf SCCAUSB" w:date="2023-02-06T09:02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8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Führen, Beraten und Befähigen von Truppen im schwierigen, gebirgigen Gelände</w:t>
              </w:r>
            </w:ins>
          </w:p>
          <w:p w14:paraId="2B9AF3EB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9" w:author="Hagmann Rudolf SCCAUSB" w:date="2023-02-06T09:02:00Z"/>
                <w:rFonts w:ascii="Segoe UI" w:hAnsi="Segoe UI" w:cs="Segoe UI"/>
                <w:color w:val="000000" w:themeColor="text1"/>
                <w:sz w:val="20"/>
                <w:rPrChange w:id="10" w:author="Hagmann Rudolf SCCAUSB" w:date="2023-02-06T09:06:00Z">
                  <w:rPr>
                    <w:ins w:id="11" w:author="Hagmann Rudolf SCCAUSB" w:date="2023-02-06T09:02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12" w:author="Hagmann Rudolf SCCAUSB" w:date="2023-02-06T09:02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13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Durchführen von Such- und Rettungsaktionen von Personen im zivilen und militärischen Umfeld</w:t>
              </w:r>
            </w:ins>
          </w:p>
          <w:p w14:paraId="728C4F11" w14:textId="10F63EC2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14" w:author="Hagmann Rudolf SCCAUSB" w:date="2023-02-06T09:05:00Z"/>
                <w:rFonts w:ascii="Segoe UI" w:hAnsi="Segoe UI" w:cs="Segoe UI"/>
                <w:color w:val="000000" w:themeColor="text1"/>
                <w:sz w:val="20"/>
                <w:rPrChange w:id="15" w:author="Hagmann Rudolf SCCAUSB" w:date="2023-02-06T09:06:00Z">
                  <w:rPr>
                    <w:ins w:id="16" w:author="Hagmann Rudolf SCCAUSB" w:date="2023-02-06T09:05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17" w:author="Hagmann Rudolf SCCAUSB" w:date="2023-02-06T09:02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18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Effektiver Geräteeinsatz im Dauerbetrieb (Auf-/Abbau, Betrieb, Wartung)</w:t>
              </w:r>
            </w:ins>
          </w:p>
          <w:p w14:paraId="51D24E0D" w14:textId="79B55F1C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19" w:author="Hagmann Rudolf SCCAUSB" w:date="2023-02-06T09:02:00Z"/>
                <w:rFonts w:ascii="Segoe UI" w:hAnsi="Segoe UI" w:cs="Segoe UI"/>
                <w:color w:val="000000" w:themeColor="text1"/>
                <w:sz w:val="20"/>
                <w:rPrChange w:id="20" w:author="Hagmann Rudolf SCCAUSB" w:date="2023-02-06T09:06:00Z">
                  <w:rPr>
                    <w:ins w:id="21" w:author="Hagmann Rudolf SCCAUSB" w:date="2023-02-06T09:02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22" w:author="Hagmann Rudolf SCCAUSB" w:date="2023-02-06T09:05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23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 xml:space="preserve">Rechtliche Grundlagen für das </w:t>
              </w:r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24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Ausüben von Zwangsmassnahmen und deren Anwendung</w:t>
              </w:r>
            </w:ins>
          </w:p>
          <w:p w14:paraId="60EF19CF" w14:textId="30CF6222" w:rsidR="00EC2228" w:rsidRPr="00BD39B9" w:rsidDel="00BD39B9" w:rsidRDefault="00EC2228" w:rsidP="00BD39B9">
            <w:pPr>
              <w:rPr>
                <w:del w:id="25" w:author="Hagmann Rudolf SCCAUSB" w:date="2023-02-03T14:08:00Z"/>
                <w:rFonts w:ascii="Segoe UI" w:hAnsi="Segoe UI" w:cs="Segoe UI"/>
                <w:color w:val="000000" w:themeColor="text1"/>
                <w:rPrChange w:id="26" w:author="Hagmann Rudolf SCCAUSB" w:date="2023-02-06T09:06:00Z">
                  <w:rPr>
                    <w:del w:id="27" w:author="Hagmann Rudolf SCCAUSB" w:date="2023-02-03T14:08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del w:id="28" w:author="Hagmann Rudolf SCCAUSB" w:date="2023-02-06T09:02:00Z">
              <w:r w:rsidRPr="00BD39B9" w:rsidDel="00BD39B9">
                <w:rPr>
                  <w:rFonts w:ascii="Segoe UI" w:hAnsi="Segoe UI" w:cs="Segoe UI"/>
                  <w:color w:val="000000" w:themeColor="text1"/>
                  <w:rPrChange w:id="29" w:author="Hagmann Rudolf SCCAUSB" w:date="2023-02-06T09:0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Sicherer und korrekter Umgang mit Waffen und Munition </w:delText>
              </w:r>
            </w:del>
            <w:del w:id="30" w:author="Hagmann Rudolf SCCAUSB" w:date="2023-02-03T14:13:00Z">
              <w:r w:rsidRPr="00BD39B9" w:rsidDel="00B22950">
                <w:rPr>
                  <w:rFonts w:ascii="Segoe UI" w:hAnsi="Segoe UI" w:cs="Segoe UI"/>
                  <w:color w:val="000000" w:themeColor="text1"/>
                  <w:rPrChange w:id="31" w:author="Hagmann Rudolf SCCAUSB" w:date="2023-02-06T09:0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 xml:space="preserve">(Verhalten, Handhabung, Einsatz, </w:delText>
              </w:r>
            </w:del>
            <w:del w:id="32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rPrChange w:id="33" w:author="Hagmann Rudolf SCCAUSB" w:date="2023-02-06T09:0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Wartung)</w:delText>
              </w:r>
              <w:r w:rsidR="00EE43F1" w:rsidRPr="00BD39B9" w:rsidDel="004422F7">
                <w:rPr>
                  <w:rFonts w:ascii="Segoe UI" w:hAnsi="Segoe UI" w:cs="Segoe UI"/>
                  <w:color w:val="000000" w:themeColor="text1"/>
                  <w:rPrChange w:id="34" w:author="Hagmann Rudolf SCCAUSB" w:date="2023-02-06T09:06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delText>;</w:delText>
              </w:r>
            </w:del>
          </w:p>
          <w:p w14:paraId="5AC20643" w14:textId="77777777" w:rsidR="00BD39B9" w:rsidRPr="00BD39B9" w:rsidRDefault="00BD39B9" w:rsidP="00BD39B9">
            <w:pPr>
              <w:rPr>
                <w:ins w:id="35" w:author="Hagmann Rudolf SCCAUSB" w:date="2023-02-06T09:05:00Z"/>
                <w:rFonts w:ascii="Segoe UI" w:hAnsi="Segoe UI" w:cs="Segoe UI"/>
                <w:color w:val="000000" w:themeColor="text1"/>
                <w:rPrChange w:id="36" w:author="Hagmann Rudolf SCCAUSB" w:date="2023-02-06T09:06:00Z">
                  <w:rPr>
                    <w:ins w:id="37" w:author="Hagmann Rudolf SCCAUSB" w:date="2023-02-06T09:05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38" w:author="Hagmann Rudolf SCCAUSB" w:date="2023-02-06T09:05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</w:p>
          <w:p w14:paraId="4FBE074B" w14:textId="01A13FE6" w:rsidR="00EC2228" w:rsidRPr="00BD39B9" w:rsidDel="004422F7" w:rsidRDefault="00EC2228" w:rsidP="00BD39B9">
            <w:pPr>
              <w:rPr>
                <w:del w:id="39" w:author="Hagmann Rudolf SCCAUSB" w:date="2023-02-03T14:08:00Z"/>
                <w:rFonts w:ascii="Segoe UI" w:hAnsi="Segoe UI" w:cs="Segoe UI"/>
                <w:color w:val="000000" w:themeColor="text1"/>
                <w:rPrChange w:id="40" w:author="Hagmann Rudolf SCCAUSB" w:date="2023-02-06T09:06:00Z">
                  <w:rPr>
                    <w:del w:id="4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2" w:author="Hagmann Rudolf SCCAUSB" w:date="2023-02-06T09:05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3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rPrChange w:id="44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Leistungserbringung im Team zur gemeinsamen und übergeordneten Zielerreichung</w:delText>
              </w:r>
            </w:del>
            <w:del w:id="45" w:author="Hagmann Rudolf SCCAUSB" w:date="2023-02-03T14:02:00Z">
              <w:r w:rsidR="00EE43F1" w:rsidRPr="00BD39B9" w:rsidDel="006455D1">
                <w:rPr>
                  <w:rFonts w:ascii="Segoe UI" w:hAnsi="Segoe UI" w:cs="Segoe UI"/>
                  <w:color w:val="000000" w:themeColor="text1"/>
                  <w:rPrChange w:id="46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048A2D6F" w14:textId="0E471E3A" w:rsidR="00EA38D6" w:rsidRPr="00BD39B9" w:rsidDel="004422F7" w:rsidRDefault="00EC2228" w:rsidP="00BD39B9">
            <w:pPr>
              <w:rPr>
                <w:del w:id="47" w:author="Hagmann Rudolf SCCAUSB" w:date="2023-02-03T14:08:00Z"/>
                <w:rFonts w:ascii="Segoe UI" w:hAnsi="Segoe UI" w:cs="Segoe UI"/>
                <w:color w:val="000000" w:themeColor="text1"/>
                <w:rPrChange w:id="48" w:author="Hagmann Rudolf SCCAUSB" w:date="2023-02-06T09:06:00Z">
                  <w:rPr>
                    <w:del w:id="49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50" w:author="Hagmann Rudolf SCCAUSB" w:date="2023-02-06T09:05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51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rPrChange w:id="52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Rechtliche Grundlagen für das Ausüben von Zwangsmassnahmen und deren Anwendung</w:delText>
              </w:r>
            </w:del>
            <w:del w:id="53" w:author="Hagmann Rudolf SCCAUSB" w:date="2023-02-03T14:02:00Z">
              <w:r w:rsidR="00EE43F1" w:rsidRPr="00BD39B9" w:rsidDel="006455D1">
                <w:rPr>
                  <w:rFonts w:ascii="Segoe UI" w:hAnsi="Segoe UI" w:cs="Segoe UI"/>
                  <w:color w:val="000000" w:themeColor="text1"/>
                  <w:rPrChange w:id="54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72837B5A" w14:textId="1AB81471" w:rsidR="00B40604" w:rsidRPr="00BD39B9" w:rsidDel="00BD39B9" w:rsidRDefault="00B40604" w:rsidP="00BD39B9">
            <w:pPr>
              <w:rPr>
                <w:del w:id="55" w:author="Hagmann Rudolf SCCAUSB" w:date="2023-02-06T09:02:00Z"/>
                <w:rFonts w:ascii="Segoe UI" w:hAnsi="Segoe UI" w:cs="Segoe UI"/>
                <w:b/>
                <w:color w:val="000000" w:themeColor="text1"/>
                <w:rPrChange w:id="56" w:author="Hagmann Rudolf SCCAUSB" w:date="2023-02-06T09:06:00Z">
                  <w:rPr>
                    <w:del w:id="57" w:author="Hagmann Rudolf SCCAUSB" w:date="2023-02-06T09:02:00Z"/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58" w:author="Hagmann Rudolf SCCAUSB" w:date="2023-02-06T09:05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568767A7" w:rsidR="00EA38D6" w:rsidRPr="00BD39B9" w:rsidRDefault="00EA38D6" w:rsidP="00BD39B9">
            <w:pPr>
              <w:rPr>
                <w:rFonts w:ascii="Segoe UI" w:hAnsi="Segoe UI" w:cs="Segoe UI"/>
                <w:b/>
                <w:color w:val="000000" w:themeColor="text1"/>
                <w:rPrChange w:id="59" w:author="Hagmann Rudolf SCCAUSB" w:date="2023-02-06T09:06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60" w:author="Hagmann Rudolf SCCAUSB" w:date="2023-02-06T09:05:00Z">
                <w:pPr>
                  <w:framePr w:hSpace="141" w:wrap="around" w:vAnchor="text" w:hAnchor="margin" w:y="313"/>
                </w:pPr>
              </w:pPrChange>
            </w:pPr>
            <w:r w:rsidRPr="00BD39B9">
              <w:rPr>
                <w:rFonts w:ascii="Segoe UI" w:hAnsi="Segoe UI" w:cs="Segoe UI"/>
                <w:b/>
                <w:color w:val="000000" w:themeColor="text1"/>
                <w:rPrChange w:id="61" w:author="Hagmann Rudolf SCCAUSB" w:date="2023-02-06T09:06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BD39B9">
              <w:rPr>
                <w:rFonts w:ascii="Segoe UI" w:hAnsi="Segoe UI" w:cs="Segoe UI"/>
                <w:b/>
                <w:color w:val="000000" w:themeColor="text1"/>
                <w:rPrChange w:id="62" w:author="Hagmann Rudolf SCCAUSB" w:date="2023-02-06T09:06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BD39B9">
              <w:rPr>
                <w:rFonts w:ascii="Segoe UI" w:hAnsi="Segoe UI" w:cs="Segoe UI"/>
                <w:b/>
                <w:color w:val="000000" w:themeColor="text1"/>
                <w:rPrChange w:id="63" w:author="Hagmann Rudolf SCCAUSB" w:date="2023-02-06T09:06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</w:t>
            </w:r>
            <w:del w:id="64" w:author="Hagmann Rudolf SCCAUSB" w:date="2023-02-06T09:04:00Z">
              <w:r w:rsidRPr="00BD39B9" w:rsidDel="00BD39B9">
                <w:rPr>
                  <w:rFonts w:ascii="Segoe UI" w:hAnsi="Segoe UI" w:cs="Segoe UI"/>
                  <w:b/>
                  <w:color w:val="000000" w:themeColor="text1"/>
                  <w:rPrChange w:id="65" w:author="Hagmann Rudolf SCCAUSB" w:date="2023-02-06T09:06:00Z">
                    <w:rPr>
                      <w:rFonts w:ascii="Segoe UI" w:hAnsi="Segoe UI" w:cs="Segoe UI"/>
                      <w:b/>
                      <w:color w:val="000000" w:themeColor="text1"/>
                    </w:rPr>
                  </w:rPrChange>
                </w:rPr>
                <w:delText>:</w:delText>
              </w:r>
            </w:del>
          </w:p>
          <w:p w14:paraId="1969482A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66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67" w:author="Hagmann Rudolf SCCAUSB" w:date="2023-02-06T09:06:00Z">
                  <w:rPr>
                    <w:ins w:id="68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69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70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Gebirgsmaterialkenntnisse und deren Belastungsgrenzen</w:t>
              </w:r>
            </w:ins>
          </w:p>
          <w:p w14:paraId="77023A70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71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72" w:author="Hagmann Rudolf SCCAUSB" w:date="2023-02-06T09:06:00Z">
                  <w:rPr>
                    <w:ins w:id="73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74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75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Seil- und Sicherungstechnik nach IGKA (Interessengemeinschaft Kletteranlagen) und SAC (Schweizer Alpen Club) Standard</w:t>
              </w:r>
            </w:ins>
          </w:p>
          <w:p w14:paraId="2B88C9F5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76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77" w:author="Hagmann Rudolf SCCAUSB" w:date="2023-02-06T09:06:00Z">
                  <w:rPr>
                    <w:ins w:id="78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79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80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Kameradenrettung und organisierte Rettung im schwierigen, gebirgigen Gelände nach ARS (Alpine Rettung Schweiz) / SAC Standard</w:t>
              </w:r>
            </w:ins>
          </w:p>
          <w:p w14:paraId="39B88BCE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81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82" w:author="Hagmann Rudolf SCCAUSB" w:date="2023-02-06T09:06:00Z">
                  <w:rPr>
                    <w:ins w:id="83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84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85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Risikobeurteilung im schwierigen, gebirgigen Gelände</w:t>
              </w:r>
            </w:ins>
          </w:p>
          <w:p w14:paraId="77D82278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86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87" w:author="Hagmann Rudolf SCCAUSB" w:date="2023-02-06T09:06:00Z">
                  <w:rPr>
                    <w:ins w:id="88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89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90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Geräte in Betrieb nehmen, über eine lange Zeit in Betrieb halten sowie pflegen und warten</w:t>
              </w:r>
            </w:ins>
          </w:p>
          <w:p w14:paraId="39AF3E1F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91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92" w:author="Hagmann Rudolf SCCAUSB" w:date="2023-02-06T09:06:00Z">
                  <w:rPr>
                    <w:ins w:id="93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94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95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Systematische Fehlersuche bei Geräten auch unter Stress und schwierigen Umweltbedingungen</w:t>
              </w:r>
            </w:ins>
          </w:p>
          <w:p w14:paraId="12EEEDBA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96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97" w:author="Hagmann Rudolf SCCAUSB" w:date="2023-02-06T09:06:00Z">
                  <w:rPr>
                    <w:ins w:id="98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99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100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Bewältigung von Bedrohungssituation durch verhältnismässige Zwangsausübung (verbale Kommunikation bis hin zum Einsatz von Waffensystemen) zur Auftragserfüllung / Zielerreichung</w:t>
              </w:r>
            </w:ins>
          </w:p>
          <w:p w14:paraId="7322B077" w14:textId="77777777" w:rsidR="00BD39B9" w:rsidRPr="00BD39B9" w:rsidRDefault="00BD39B9" w:rsidP="00BD39B9">
            <w:pPr>
              <w:pStyle w:val="Listenabsatz"/>
              <w:numPr>
                <w:ilvl w:val="0"/>
                <w:numId w:val="32"/>
              </w:numPr>
              <w:rPr>
                <w:ins w:id="101" w:author="Hagmann Rudolf SCCAUSB" w:date="2023-02-06T09:03:00Z"/>
                <w:rFonts w:ascii="Segoe UI" w:hAnsi="Segoe UI" w:cs="Segoe UI"/>
                <w:color w:val="000000" w:themeColor="text1"/>
                <w:sz w:val="20"/>
                <w:rPrChange w:id="102" w:author="Hagmann Rudolf SCCAUSB" w:date="2023-02-06T09:06:00Z">
                  <w:rPr>
                    <w:ins w:id="103" w:author="Hagmann Rudolf SCCAUSB" w:date="2023-02-06T09:03:00Z"/>
                    <w:rFonts w:ascii="Segoe UI" w:hAnsi="Segoe UI" w:cs="Segoe UI"/>
                    <w:color w:val="000000" w:themeColor="text1"/>
                    <w:sz w:val="18"/>
                  </w:rPr>
                </w:rPrChange>
              </w:rPr>
            </w:pPr>
            <w:ins w:id="104" w:author="Hagmann Rudolf SCCAUSB" w:date="2023-02-06T09:03:00Z">
              <w:r w:rsidRPr="00BD39B9">
                <w:rPr>
                  <w:rFonts w:ascii="Segoe UI" w:hAnsi="Segoe UI" w:cs="Segoe UI"/>
                  <w:color w:val="000000" w:themeColor="text1"/>
                  <w:sz w:val="20"/>
                  <w:rPrChange w:id="105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18"/>
                    </w:rPr>
                  </w:rPrChange>
                </w:rPr>
                <w:t>Anwenden von polizeilichen Zwangsmassnahmen der Situation angepasst in enger und rascher Koordination mit Kameraden</w:t>
              </w:r>
            </w:ins>
          </w:p>
          <w:p w14:paraId="222FEA75" w14:textId="5EB679BE" w:rsidR="00EC2228" w:rsidRPr="00BD39B9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06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07" w:author="Hagmann Rudolf SCCAUSB" w:date="2023-02-06T09:06:00Z">
                  <w:rPr>
                    <w:del w:id="108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09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10" w:author="Hagmann Rudolf SCCAUSB" w:date="2023-02-06T09:03:00Z">
              <w:r w:rsidRPr="00BD39B9" w:rsidDel="00BD39B9">
                <w:rPr>
                  <w:rFonts w:ascii="Segoe UI" w:hAnsi="Segoe UI" w:cs="Segoe UI"/>
                  <w:color w:val="000000" w:themeColor="text1"/>
                  <w:sz w:val="20"/>
                  <w:rPrChange w:id="111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Analysieren von Situationen, um seine Waffe(n) wirkungsvoll und ohne Gefährdung von Kameraden einzusetzen</w:delText>
              </w:r>
            </w:del>
            <w:del w:id="112" w:author="Hagmann Rudolf SCCAUSB" w:date="2023-02-03T14:02:00Z">
              <w:r w:rsidR="00EE43F1" w:rsidRPr="00BD39B9" w:rsidDel="006455D1">
                <w:rPr>
                  <w:rFonts w:ascii="Segoe UI" w:hAnsi="Segoe UI" w:cs="Segoe UI"/>
                  <w:color w:val="000000" w:themeColor="text1"/>
                  <w:sz w:val="20"/>
                  <w:rPrChange w:id="113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2342470C" w14:textId="2B187E8F" w:rsidR="00EC2228" w:rsidRPr="00BD39B9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14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15" w:author="Hagmann Rudolf SCCAUSB" w:date="2023-02-06T09:06:00Z">
                  <w:rPr>
                    <w:del w:id="116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17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18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sz w:val="20"/>
                  <w:rPrChange w:id="119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Aufrechterhalten der Funktionstüchtigkeit seiner Waffe(n) durch konsequente Wartung und einer systematischen Fehlerbehebung auch unter Stress</w:delText>
              </w:r>
            </w:del>
            <w:del w:id="120" w:author="Hagmann Rudolf SCCAUSB" w:date="2023-02-03T14:02:00Z">
              <w:r w:rsidR="00EE43F1" w:rsidRPr="00BD39B9" w:rsidDel="006455D1">
                <w:rPr>
                  <w:rFonts w:ascii="Segoe UI" w:hAnsi="Segoe UI" w:cs="Segoe UI"/>
                  <w:color w:val="000000" w:themeColor="text1"/>
                  <w:sz w:val="20"/>
                  <w:rPrChange w:id="121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0AC6835" w14:textId="7759135C" w:rsidR="00EC2228" w:rsidRPr="00BD39B9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22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23" w:author="Hagmann Rudolf SCCAUSB" w:date="2023-02-06T09:06:00Z">
                  <w:rPr>
                    <w:del w:id="124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25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6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sz w:val="20"/>
                  <w:rPrChange w:id="127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Ausfüllen seiner Spezialistenfunktion innerhalb seiner Gruppe als individueller Beitrag zur Gruppenleistung</w:delText>
              </w:r>
            </w:del>
            <w:del w:id="128" w:author="Hagmann Rudolf SCCAUSB" w:date="2023-02-03T14:02:00Z">
              <w:r w:rsidR="00EE43F1" w:rsidRPr="00BD39B9" w:rsidDel="006455D1">
                <w:rPr>
                  <w:rFonts w:ascii="Segoe UI" w:hAnsi="Segoe UI" w:cs="Segoe UI"/>
                  <w:color w:val="000000" w:themeColor="text1"/>
                  <w:sz w:val="20"/>
                  <w:rPrChange w:id="129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312692B8" w14:textId="55222AE0" w:rsidR="00EC2228" w:rsidRPr="00BD39B9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30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31" w:author="Hagmann Rudolf SCCAUSB" w:date="2023-02-06T09:06:00Z">
                  <w:rPr>
                    <w:del w:id="13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33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34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sz w:val="20"/>
                  <w:rPrChange w:id="135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Anpassung des eigenen Verhaltens in Koordination mit seiner Gruppe an eine sich rasch ändernde Lage unter konsequenter Verfolgung der Ziele</w:delText>
              </w:r>
            </w:del>
            <w:del w:id="136" w:author="Hagmann Rudolf SCCAUSB" w:date="2023-02-03T14:02:00Z">
              <w:r w:rsidR="00EE43F1" w:rsidRPr="00BD39B9" w:rsidDel="006455D1">
                <w:rPr>
                  <w:rFonts w:ascii="Segoe UI" w:hAnsi="Segoe UI" w:cs="Segoe UI"/>
                  <w:color w:val="000000" w:themeColor="text1"/>
                  <w:sz w:val="20"/>
                  <w:rPrChange w:id="137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773EB143" w14:textId="2EE9F2AC" w:rsidR="00EC2228" w:rsidRPr="00BD39B9" w:rsidDel="004422F7" w:rsidRDefault="00EC2228">
            <w:pPr>
              <w:pStyle w:val="Listenabsatz"/>
              <w:numPr>
                <w:ilvl w:val="0"/>
                <w:numId w:val="32"/>
              </w:numPr>
              <w:rPr>
                <w:del w:id="138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39" w:author="Hagmann Rudolf SCCAUSB" w:date="2023-02-06T09:06:00Z">
                  <w:rPr>
                    <w:del w:id="140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4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42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sz w:val="20"/>
                  <w:rPrChange w:id="143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Bewältigung von Bedrohungssituation</w:delText>
              </w:r>
              <w:r w:rsidR="00EE43F1" w:rsidRPr="00BD39B9" w:rsidDel="004422F7">
                <w:rPr>
                  <w:rFonts w:ascii="Segoe UI" w:hAnsi="Segoe UI" w:cs="Segoe UI"/>
                  <w:color w:val="000000" w:themeColor="text1"/>
                  <w:sz w:val="20"/>
                  <w:rPrChange w:id="144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en</w:delText>
              </w:r>
              <w:r w:rsidRPr="00BD39B9" w:rsidDel="004422F7">
                <w:rPr>
                  <w:rFonts w:ascii="Segoe UI" w:hAnsi="Segoe UI" w:cs="Segoe UI"/>
                  <w:color w:val="000000" w:themeColor="text1"/>
                  <w:sz w:val="20"/>
                  <w:rPrChange w:id="145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146" w:author="Hagmann Rudolf SCCAUSB" w:date="2023-02-03T14:02:00Z">
              <w:r w:rsidR="00490707" w:rsidRPr="00BD39B9" w:rsidDel="006455D1">
                <w:rPr>
                  <w:rFonts w:ascii="Segoe UI" w:hAnsi="Segoe UI" w:cs="Segoe UI"/>
                  <w:color w:val="000000" w:themeColor="text1"/>
                  <w:sz w:val="20"/>
                  <w:rPrChange w:id="147" w:author="Hagmann Rudolf SCCAUSB" w:date="2023-02-06T09:06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60D2E026" w14:textId="74ACCE32" w:rsidR="009E1DB6" w:rsidRPr="00BD39B9" w:rsidDel="00BD39B9" w:rsidRDefault="00EC2228" w:rsidP="00BD39B9">
            <w:pPr>
              <w:rPr>
                <w:del w:id="148" w:author="Hagmann Rudolf SCCAUSB" w:date="2023-02-06T09:03:00Z"/>
                <w:rFonts w:ascii="Segoe UI" w:hAnsi="Segoe UI" w:cs="Segoe UI"/>
                <w:color w:val="000000" w:themeColor="text1"/>
                <w:rPrChange w:id="149" w:author="Hagmann Rudolf SCCAUSB" w:date="2023-02-06T09:06:00Z">
                  <w:rPr>
                    <w:del w:id="150" w:author="Hagmann Rudolf SCCAUSB" w:date="2023-02-06T09:03:00Z"/>
                  </w:rPr>
                </w:rPrChange>
              </w:rPr>
              <w:pPrChange w:id="151" w:author="Hagmann Rudolf SCCAUSB" w:date="2023-02-06T09:03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52" w:author="Hagmann Rudolf SCCAUSB" w:date="2023-02-03T14:08:00Z">
              <w:r w:rsidRPr="00BD39B9" w:rsidDel="004422F7">
                <w:rPr>
                  <w:rFonts w:ascii="Segoe UI" w:hAnsi="Segoe UI" w:cs="Segoe UI"/>
                  <w:color w:val="000000" w:themeColor="text1"/>
                  <w:rPrChange w:id="153" w:author="Hagmann Rudolf SCCAUSB" w:date="2023-02-06T09:06:00Z">
                    <w:rPr/>
                  </w:rPrChange>
                </w:rPr>
                <w:delText>Anwenden von polizeilichen Zwangsmassnahmen der Situation angepasst in enger und rascher Koordination mit Kameraden</w:delText>
              </w:r>
            </w:del>
            <w:del w:id="154" w:author="Hagmann Rudolf SCCAUSB" w:date="2023-02-03T14:02:00Z">
              <w:r w:rsidR="00EE43F1" w:rsidRPr="00BD39B9" w:rsidDel="006455D1">
                <w:rPr>
                  <w:rFonts w:ascii="Segoe UI" w:hAnsi="Segoe UI" w:cs="Segoe UI"/>
                  <w:color w:val="000000" w:themeColor="text1"/>
                  <w:rPrChange w:id="155" w:author="Hagmann Rudolf SCCAUSB" w:date="2023-02-06T09:06:00Z">
                    <w:rPr/>
                  </w:rPrChange>
                </w:rPr>
                <w:delText>.</w:delText>
              </w:r>
            </w:del>
          </w:p>
          <w:p w14:paraId="2EBEC3A0" w14:textId="77777777" w:rsidR="00B40604" w:rsidRPr="00BD39B9" w:rsidRDefault="00B40604" w:rsidP="00B40604">
            <w:pPr>
              <w:rPr>
                <w:rFonts w:ascii="Segoe UI" w:hAnsi="Segoe UI" w:cs="Segoe UI"/>
                <w:color w:val="000000" w:themeColor="text1"/>
                <w:rPrChange w:id="156" w:author="Hagmann Rudolf SCCAUSB" w:date="2023-02-06T09:06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  <w:p w14:paraId="0BDAFD4A" w14:textId="5E103499" w:rsidR="00096D7B" w:rsidRPr="00BD39B9" w:rsidRDefault="00EA38D6" w:rsidP="00B40604">
            <w:pPr>
              <w:rPr>
                <w:rFonts w:ascii="Segoe UI" w:hAnsi="Segoe UI" w:cs="Segoe UI"/>
                <w:color w:val="000000" w:themeColor="text1"/>
                <w:rPrChange w:id="157" w:author="Hagmann Rudolf SCCAUSB" w:date="2023-02-06T09:06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r w:rsidRPr="00BD39B9">
              <w:rPr>
                <w:rFonts w:ascii="Segoe UI" w:hAnsi="Segoe UI" w:cs="Segoe UI"/>
                <w:color w:val="000000" w:themeColor="text1"/>
                <w:rPrChange w:id="158" w:author="Hagmann Rudolf SCCAUSB" w:date="2023-02-06T09:06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BD39B9">
              <w:rPr>
                <w:rFonts w:ascii="Segoe UI" w:hAnsi="Segoe UI" w:cs="Segoe UI"/>
                <w:color w:val="000000" w:themeColor="text1"/>
                <w:rPrChange w:id="159" w:author="Hagmann Rudolf SCCAUSB" w:date="2023-02-06T09:06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BD39B9">
              <w:rPr>
                <w:rFonts w:ascii="Segoe UI" w:hAnsi="Segoe UI" w:cs="Segoe UI"/>
                <w:color w:val="000000" w:themeColor="text1"/>
                <w:rPrChange w:id="160" w:author="Hagmann Rudolf SCCAUSB" w:date="2023-02-06T09:06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BD39B9">
              <w:rPr>
                <w:rFonts w:ascii="Segoe UI" w:hAnsi="Segoe UI" w:cs="Segoe UI"/>
                <w:color w:val="000000" w:themeColor="text1"/>
                <w:rPrChange w:id="161" w:author="Hagmann Rudolf SCCAUSB" w:date="2023-02-06T09:06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BD39B9">
              <w:rPr>
                <w:rFonts w:ascii="Segoe UI" w:hAnsi="Segoe UI" w:cs="Segoe UI"/>
                <w:color w:val="000000" w:themeColor="text1"/>
                <w:lang w:eastAsia="en-US"/>
                <w:rPrChange w:id="162" w:author="Hagmann Rudolf SCCAUSB" w:date="2023-02-06T09:06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BD39B9">
              <w:rPr>
                <w:rFonts w:ascii="Segoe UI" w:hAnsi="Segoe UI" w:cs="Segoe UI"/>
                <w:color w:val="000000" w:themeColor="text1"/>
                <w:lang w:eastAsia="en-US"/>
                <w:rPrChange w:id="163" w:author="Hagmann Rudolf SCCAUSB" w:date="2023-02-06T09:06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BD39B9">
              <w:rPr>
                <w:rFonts w:ascii="Segoe UI" w:hAnsi="Segoe UI" w:cs="Segoe UI"/>
                <w:color w:val="000000" w:themeColor="text1"/>
                <w:lang w:eastAsia="en-US"/>
                <w:rPrChange w:id="164" w:author="Hagmann Rudolf SCCAUSB" w:date="2023-02-06T09:06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4015</Characters>
  <Application>Microsoft Office Word</Application>
  <DocSecurity>0</DocSecurity>
  <Lines>33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2021-08-16T13:58:00Z</cp:lastPrinted>
  <dcterms:created xsi:type="dcterms:W3CDTF">2020-11-16T09:57:00Z</dcterms:created>
  <dcterms:modified xsi:type="dcterms:W3CDTF">2023-02-06T08:06:00Z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