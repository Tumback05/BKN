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628F85C0" w:rsidR="00952554" w:rsidRPr="003F7AE3" w:rsidRDefault="00952554" w:rsidP="00003F8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6T09:20:00Z">
        <w:r w:rsidR="00003F86">
          <w:rPr>
            <w:rFonts w:ascii="Segoe UI" w:hAnsi="Segoe UI" w:cs="Segoe UI"/>
            <w:sz w:val="24"/>
            <w:szCs w:val="24"/>
          </w:rPr>
          <w:t>Infanterie Besatzer / Infanterie Panzerfahrer</w:t>
        </w:r>
      </w:ins>
      <w:ins w:id="1" w:author="Hagmann Rudolf SCCAUSB" w:date="2023-02-08T21:22:00Z">
        <w:r w:rsidR="003B40A6">
          <w:rPr>
            <w:rFonts w:ascii="Segoe UI" w:hAnsi="Segoe UI" w:cs="Segoe UI"/>
            <w:sz w:val="24"/>
            <w:szCs w:val="24"/>
          </w:rPr>
          <w:t xml:space="preserve"> Durchdiener</w:t>
        </w:r>
      </w:ins>
      <w:del w:id="2" w:author="Hagmann Rudolf SCCAUSB" w:date="2023-02-06T09:20:00Z">
        <w:r w:rsidR="003F7AE3" w:rsidRPr="003F7AE3" w:rsidDel="00003F86">
          <w:rPr>
            <w:rFonts w:ascii="Segoe UI" w:hAnsi="Segoe UI" w:cs="Segoe UI"/>
            <w:sz w:val="24"/>
            <w:szCs w:val="24"/>
          </w:rPr>
          <w:delText>Infanterist</w:delText>
        </w:r>
      </w:del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3B40A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" w:author="Hagmann Rudolf SCCAUSB" w:date="2023-02-08T21:2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3B40A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4" w:author="Hagmann Rudolf SCCAUSB" w:date="2023-02-08T21:2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14DEC959" w14:textId="77777777" w:rsidR="00003F86" w:rsidRPr="003B40A6" w:rsidRDefault="00003F86" w:rsidP="0027425E">
            <w:pPr>
              <w:pStyle w:val="Listenabsatz"/>
              <w:numPr>
                <w:ilvl w:val="0"/>
                <w:numId w:val="32"/>
              </w:numPr>
              <w:rPr>
                <w:ins w:id="5" w:author="Hagmann Rudolf SCCAUSB" w:date="2023-02-06T09:21:00Z"/>
                <w:rFonts w:ascii="Segoe UI" w:hAnsi="Segoe UI" w:cs="Segoe UI"/>
                <w:color w:val="000000" w:themeColor="text1"/>
                <w:sz w:val="18"/>
                <w:szCs w:val="18"/>
                <w:rPrChange w:id="6" w:author="Hagmann Rudolf SCCAUSB" w:date="2023-02-08T21:23:00Z">
                  <w:rPr>
                    <w:ins w:id="7" w:author="Hagmann Rudolf SCCAUSB" w:date="2023-02-06T09:2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" w:author="Hagmann Rudolf SCCAUSB" w:date="2023-02-06T09:2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Sicherer und korrekter Umgang mit Waffen und Munition (Verhalten, Handhabung, Einsatz, Wartung)</w:t>
              </w:r>
            </w:ins>
          </w:p>
          <w:p w14:paraId="41DF1DF2" w14:textId="2E1213CF" w:rsidR="00003F86" w:rsidRPr="003B40A6" w:rsidRDefault="00003F86" w:rsidP="0027425E">
            <w:pPr>
              <w:pStyle w:val="Listenabsatz"/>
              <w:numPr>
                <w:ilvl w:val="0"/>
                <w:numId w:val="32"/>
              </w:numPr>
              <w:rPr>
                <w:ins w:id="10" w:author="Hagmann Rudolf SCCAUSB" w:date="2023-02-06T09:21:00Z"/>
                <w:rFonts w:ascii="Segoe UI" w:hAnsi="Segoe UI" w:cs="Segoe UI"/>
                <w:color w:val="000000" w:themeColor="text1"/>
                <w:sz w:val="18"/>
                <w:szCs w:val="18"/>
                <w:rPrChange w:id="11" w:author="Hagmann Rudolf SCCAUSB" w:date="2023-02-08T21:23:00Z">
                  <w:rPr>
                    <w:ins w:id="12" w:author="Hagmann Rudolf SCCAUSB" w:date="2023-02-06T09:2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3" w:author="Hagmann Rudolf SCCAUSB" w:date="2023-02-06T09:2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Sanitätsdienstliche Massnahmen im Rahmen von Verletzungen durch Gewalteinwirkung oder Unfälle</w:t>
              </w:r>
            </w:ins>
            <w:ins w:id="15" w:author="Hostettler Martina SCCAUSB" w:date="2023-02-09T08:42:00Z">
              <w:r w:rsidR="00B237D3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t>n</w:t>
              </w:r>
            </w:ins>
          </w:p>
          <w:p w14:paraId="278C92C0" w14:textId="6601A5ED" w:rsidR="00003F86" w:rsidRDefault="00003F86" w:rsidP="0027425E">
            <w:pPr>
              <w:pStyle w:val="Listenabsatz"/>
              <w:numPr>
                <w:ilvl w:val="0"/>
                <w:numId w:val="32"/>
              </w:numPr>
              <w:rPr>
                <w:ins w:id="16" w:author="Hagmann Rudolf SCCAUSB" w:date="2023-02-08T21:23:00Z"/>
                <w:rFonts w:ascii="Segoe UI" w:hAnsi="Segoe UI" w:cs="Segoe UI"/>
                <w:color w:val="000000" w:themeColor="text1"/>
                <w:sz w:val="18"/>
                <w:szCs w:val="18"/>
              </w:rPr>
            </w:pPr>
            <w:ins w:id="17" w:author="Hagmann Rudolf SCCAUSB" w:date="2023-02-06T09:2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8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Rechtliche Grundlagen für das Ausüben von Zwangsmassnahmen und deren Anwendung</w:t>
              </w:r>
            </w:ins>
          </w:p>
          <w:p w14:paraId="6847602B" w14:textId="77777777" w:rsidR="003B40A6" w:rsidRPr="003B40A6" w:rsidRDefault="003B40A6">
            <w:pPr>
              <w:pStyle w:val="Listenabsatz"/>
              <w:rPr>
                <w:ins w:id="19" w:author="Hagmann Rudolf SCCAUSB" w:date="2023-02-06T09:21:00Z"/>
                <w:rFonts w:ascii="Segoe UI" w:hAnsi="Segoe UI" w:cs="Segoe UI"/>
                <w:color w:val="000000" w:themeColor="text1"/>
                <w:sz w:val="18"/>
                <w:szCs w:val="18"/>
                <w:rPrChange w:id="20" w:author="Hagmann Rudolf SCCAUSB" w:date="2023-02-08T21:23:00Z">
                  <w:rPr>
                    <w:ins w:id="21" w:author="Hagmann Rudolf SCCAUSB" w:date="2023-02-06T09:21:00Z"/>
                    <w:rFonts w:ascii="Segoe UI" w:hAnsi="Segoe UI" w:cs="Segoe UI"/>
                    <w:color w:val="000000" w:themeColor="text1"/>
                  </w:rPr>
                </w:rPrChange>
              </w:rPr>
              <w:pPrChange w:id="22" w:author="Hagmann Rudolf SCCAUSB" w:date="2023-02-08T21:23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</w:p>
          <w:p w14:paraId="60EF19CF" w14:textId="6475EC27" w:rsidR="00EC2228" w:rsidRPr="003B40A6" w:rsidDel="004422F7" w:rsidRDefault="00EC2228" w:rsidP="00B237D3">
            <w:pPr>
              <w:pStyle w:val="Listenabsatz"/>
              <w:numPr>
                <w:ilvl w:val="0"/>
                <w:numId w:val="32"/>
              </w:numPr>
              <w:rPr>
                <w:del w:id="23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24" w:author="Hagmann Rudolf SCCAUSB" w:date="2023-02-08T21:23:00Z">
                  <w:rPr>
                    <w:del w:id="25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26" w:author="Hagmann Rudolf SCCAUSB" w:date="2023-02-06T09:21:00Z">
              <w:r w:rsidRPr="003B40A6" w:rsidDel="00003F8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7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Sicherer und korrekter Umgang mit Waffen und Munition </w:delText>
              </w:r>
            </w:del>
            <w:del w:id="28" w:author="Hagmann Rudolf SCCAUSB" w:date="2023-02-03T14:13:00Z">
              <w:r w:rsidRPr="003B40A6" w:rsidDel="00B22950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9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(Verhalten, Handhabung, Einsatz, </w:delText>
              </w:r>
            </w:del>
            <w:del w:id="30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1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Wartung)</w:delText>
              </w:r>
              <w:r w:rsidR="00EE43F1"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2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4FBE074B" w14:textId="01A13FE6" w:rsidR="00EC2228" w:rsidRPr="003B40A6" w:rsidDel="004422F7" w:rsidRDefault="00EC2228" w:rsidP="00B237D3">
            <w:pPr>
              <w:pStyle w:val="Listenabsatz"/>
              <w:numPr>
                <w:ilvl w:val="0"/>
                <w:numId w:val="32"/>
              </w:numPr>
              <w:rPr>
                <w:del w:id="33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34" w:author="Hagmann Rudolf SCCAUSB" w:date="2023-02-08T21:23:00Z">
                  <w:rPr>
                    <w:del w:id="35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6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7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Leistungserbringung im Team zur gemeinsamen und übergeordneten Zielerreichung</w:delText>
              </w:r>
            </w:del>
            <w:del w:id="38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9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3B40A6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40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41" w:author="Hagmann Rudolf SCCAUSB" w:date="2023-02-08T21:23:00Z">
                  <w:rPr>
                    <w:del w:id="4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4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5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Rechtliche Grundlagen für das Ausüben von Zwangsmassnahmen und deren Anwendung</w:delText>
              </w:r>
            </w:del>
            <w:del w:id="46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7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.</w:delText>
              </w:r>
            </w:del>
          </w:p>
          <w:p w14:paraId="72837B5A" w14:textId="1AF1749A" w:rsidR="00B40604" w:rsidRPr="003B40A6" w:rsidDel="00003F86" w:rsidRDefault="00B40604">
            <w:pPr>
              <w:rPr>
                <w:del w:id="48" w:author="Hagmann Rudolf SCCAUSB" w:date="2023-02-06T09:21:00Z"/>
                <w:rFonts w:ascii="Segoe UI" w:hAnsi="Segoe UI" w:cs="Segoe UI"/>
                <w:b/>
                <w:color w:val="000000" w:themeColor="text1"/>
                <w:sz w:val="18"/>
                <w:szCs w:val="18"/>
                <w:rPrChange w:id="49" w:author="Hagmann Rudolf SCCAUSB" w:date="2023-02-08T21:23:00Z">
                  <w:rPr>
                    <w:del w:id="50" w:author="Hagmann Rudolf SCCAUSB" w:date="2023-02-06T09:21:00Z"/>
                  </w:rPr>
                </w:rPrChange>
              </w:rPr>
              <w:pPrChange w:id="51" w:author="Hagmann Rudolf SCCAUSB" w:date="2023-02-06T09:21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3B40A6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52" w:author="Hagmann Rudolf SCCAUSB" w:date="2023-02-08T21:2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3B40A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53" w:author="Hagmann Rudolf SCCAUSB" w:date="2023-02-08T21:2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3B40A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54" w:author="Hagmann Rudolf SCCAUSB" w:date="2023-02-08T21:2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3B40A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55" w:author="Hagmann Rudolf SCCAUSB" w:date="2023-02-08T21:2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47A71284" w14:textId="6E8EB077" w:rsidR="0027425E" w:rsidRPr="003B40A6" w:rsidRDefault="0027425E" w:rsidP="0027425E">
            <w:pPr>
              <w:pStyle w:val="Listenabsatz"/>
              <w:numPr>
                <w:ilvl w:val="0"/>
                <w:numId w:val="32"/>
              </w:numPr>
              <w:rPr>
                <w:ins w:id="56" w:author="Hagmann Rudolf SCCAUSB" w:date="2023-02-06T09:31:00Z"/>
                <w:rFonts w:ascii="Segoe UI" w:hAnsi="Segoe UI" w:cs="Segoe UI"/>
                <w:color w:val="000000" w:themeColor="text1"/>
                <w:sz w:val="18"/>
                <w:szCs w:val="18"/>
                <w:rPrChange w:id="57" w:author="Hagmann Rudolf SCCAUSB" w:date="2023-02-08T21:23:00Z">
                  <w:rPr>
                    <w:ins w:id="58" w:author="Hagmann Rudolf SCCAUSB" w:date="2023-02-06T09:3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59" w:author="Hagmann Rudolf SCCAUSB" w:date="2023-02-06T09:3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0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Analysieren von Situationen, um seine Waffe(n) wirkungsvoll und ohne Gefährdung von Kameraden einzusetzen</w:t>
              </w:r>
            </w:ins>
          </w:p>
          <w:p w14:paraId="6F7E329C" w14:textId="7314B8D8" w:rsidR="0027425E" w:rsidRPr="003B40A6" w:rsidRDefault="0027425E" w:rsidP="0027425E">
            <w:pPr>
              <w:pStyle w:val="Listenabsatz"/>
              <w:numPr>
                <w:ilvl w:val="0"/>
                <w:numId w:val="32"/>
              </w:numPr>
              <w:rPr>
                <w:ins w:id="61" w:author="Hagmann Rudolf SCCAUSB" w:date="2023-02-06T09:31:00Z"/>
                <w:rFonts w:ascii="Segoe UI" w:hAnsi="Segoe UI" w:cs="Segoe UI"/>
                <w:color w:val="000000" w:themeColor="text1"/>
                <w:sz w:val="18"/>
                <w:szCs w:val="18"/>
                <w:rPrChange w:id="62" w:author="Hagmann Rudolf SCCAUSB" w:date="2023-02-08T21:23:00Z">
                  <w:rPr>
                    <w:ins w:id="63" w:author="Hagmann Rudolf SCCAUSB" w:date="2023-02-06T09:3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4" w:author="Hagmann Rudolf SCCAUSB" w:date="2023-02-06T09:3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5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Aufrechterhalten der Funktionstüchtigkeit seiner Waffe(n) durch konsequente Wartung und einer systematischen Fehlerbehebung auch unter Stress</w:t>
              </w:r>
            </w:ins>
          </w:p>
          <w:p w14:paraId="576870A6" w14:textId="7D041ACB" w:rsidR="0027425E" w:rsidRPr="003B40A6" w:rsidRDefault="0027425E" w:rsidP="0027425E">
            <w:pPr>
              <w:pStyle w:val="Listenabsatz"/>
              <w:numPr>
                <w:ilvl w:val="0"/>
                <w:numId w:val="32"/>
              </w:numPr>
              <w:rPr>
                <w:ins w:id="66" w:author="Hagmann Rudolf SCCAUSB" w:date="2023-02-06T09:31:00Z"/>
                <w:rFonts w:ascii="Segoe UI" w:hAnsi="Segoe UI" w:cs="Segoe UI"/>
                <w:color w:val="000000" w:themeColor="text1"/>
                <w:sz w:val="18"/>
                <w:szCs w:val="18"/>
                <w:rPrChange w:id="67" w:author="Hagmann Rudolf SCCAUSB" w:date="2023-02-08T21:23:00Z">
                  <w:rPr>
                    <w:ins w:id="68" w:author="Hagmann Rudolf SCCAUSB" w:date="2023-02-06T09:3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9" w:author="Hagmann Rudolf SCCAUSB" w:date="2023-02-06T09:3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0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Unfallsituationen beurteilen, sich dabei selber schützen, alarmieren, Verwundete bergen und lebensrettende Sofortmassnahmen einleiten</w:t>
              </w:r>
              <w:del w:id="71" w:author="Hostettler Martina SCCAUSB" w:date="2023-02-09T08:42:00Z">
                <w:r w:rsidRPr="003B40A6" w:rsidDel="00B237D3">
                  <w:rPr>
                    <w:rFonts w:ascii="Segoe UI" w:hAnsi="Segoe UI" w:cs="Segoe UI"/>
                    <w:color w:val="000000" w:themeColor="text1"/>
                    <w:sz w:val="18"/>
                    <w:szCs w:val="18"/>
                    <w:rPrChange w:id="72" w:author="Hagmann Rudolf SCCAUSB" w:date="2023-02-08T21:23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,</w:delText>
                </w:r>
              </w:del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3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 bzw. weitere Hilfe leisten, bis professionelle Hilfe eintrifft</w:t>
              </w:r>
            </w:ins>
          </w:p>
          <w:p w14:paraId="5CB67262" w14:textId="2184E658" w:rsidR="0027425E" w:rsidRPr="003B40A6" w:rsidRDefault="0027425E" w:rsidP="0027425E">
            <w:pPr>
              <w:pStyle w:val="Listenabsatz"/>
              <w:numPr>
                <w:ilvl w:val="0"/>
                <w:numId w:val="32"/>
              </w:numPr>
              <w:rPr>
                <w:ins w:id="74" w:author="Hagmann Rudolf SCCAUSB" w:date="2023-02-06T09:31:00Z"/>
                <w:rFonts w:ascii="Segoe UI" w:hAnsi="Segoe UI" w:cs="Segoe UI"/>
                <w:color w:val="000000" w:themeColor="text1"/>
                <w:sz w:val="18"/>
                <w:szCs w:val="18"/>
                <w:rPrChange w:id="75" w:author="Hagmann Rudolf SCCAUSB" w:date="2023-02-08T21:23:00Z">
                  <w:rPr>
                    <w:ins w:id="76" w:author="Hagmann Rudolf SCCAUSB" w:date="2023-02-06T09:3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7" w:author="Hagmann Rudolf SCCAUSB" w:date="2023-02-06T09:3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8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Erste-Hilfe-Massnahmen entlang dem ABCDE-Algorithmus ergreifen</w:t>
              </w:r>
            </w:ins>
          </w:p>
          <w:p w14:paraId="5E4F10E3" w14:textId="0285768B" w:rsidR="0027425E" w:rsidRPr="003B40A6" w:rsidRDefault="0027425E" w:rsidP="0027425E">
            <w:pPr>
              <w:pStyle w:val="Listenabsatz"/>
              <w:numPr>
                <w:ilvl w:val="0"/>
                <w:numId w:val="32"/>
              </w:numPr>
              <w:rPr>
                <w:ins w:id="79" w:author="Hagmann Rudolf SCCAUSB" w:date="2023-02-06T09:31:00Z"/>
                <w:rFonts w:ascii="Segoe UI" w:hAnsi="Segoe UI" w:cs="Segoe UI"/>
                <w:color w:val="000000" w:themeColor="text1"/>
                <w:sz w:val="18"/>
                <w:szCs w:val="18"/>
                <w:rPrChange w:id="80" w:author="Hagmann Rudolf SCCAUSB" w:date="2023-02-08T21:23:00Z">
                  <w:rPr>
                    <w:ins w:id="81" w:author="Hagmann Rudolf SCCAUSB" w:date="2023-02-06T09:3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2" w:author="Hagmann Rudolf SCCAUSB" w:date="2023-02-06T09:3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83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1A47B4E6" w14:textId="55216B4A" w:rsidR="0027425E" w:rsidRPr="003B40A6" w:rsidRDefault="0027425E" w:rsidP="0027425E">
            <w:pPr>
              <w:pStyle w:val="Listenabsatz"/>
              <w:numPr>
                <w:ilvl w:val="0"/>
                <w:numId w:val="32"/>
              </w:numPr>
              <w:rPr>
                <w:ins w:id="84" w:author="Hagmann Rudolf SCCAUSB" w:date="2023-02-06T09:31:00Z"/>
                <w:rFonts w:ascii="Segoe UI" w:hAnsi="Segoe UI" w:cs="Segoe UI"/>
                <w:color w:val="000000" w:themeColor="text1"/>
                <w:sz w:val="18"/>
                <w:szCs w:val="18"/>
                <w:rPrChange w:id="85" w:author="Hagmann Rudolf SCCAUSB" w:date="2023-02-08T21:23:00Z">
                  <w:rPr>
                    <w:ins w:id="86" w:author="Hagmann Rudolf SCCAUSB" w:date="2023-02-06T09:31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7" w:author="Hagmann Rudolf SCCAUSB" w:date="2023-02-06T09:31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88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222FEA75" w14:textId="3256D145" w:rsidR="00EC2228" w:rsidRPr="003B40A6" w:rsidDel="004422F7" w:rsidRDefault="00EC2228" w:rsidP="00B237D3">
            <w:pPr>
              <w:pStyle w:val="Listenabsatz"/>
              <w:numPr>
                <w:ilvl w:val="0"/>
                <w:numId w:val="32"/>
              </w:numPr>
              <w:rPr>
                <w:del w:id="89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90" w:author="Hagmann Rudolf SCCAUSB" w:date="2023-02-08T21:23:00Z">
                  <w:rPr>
                    <w:del w:id="9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92" w:author="Hagmann Rudolf SCCAUSB" w:date="2023-02-06T09:31:00Z">
              <w:r w:rsidRPr="003B40A6" w:rsidDel="0027425E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3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94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5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3B40A6" w:rsidDel="004422F7" w:rsidRDefault="00EC2228" w:rsidP="00B237D3">
            <w:pPr>
              <w:pStyle w:val="Listenabsatz"/>
              <w:numPr>
                <w:ilvl w:val="0"/>
                <w:numId w:val="32"/>
              </w:numPr>
              <w:rPr>
                <w:del w:id="96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97" w:author="Hagmann Rudolf SCCAUSB" w:date="2023-02-08T21:23:00Z">
                  <w:rPr>
                    <w:del w:id="98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99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0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Aufrechterhalten der Funktionstüchtigkeit seiner Waffe(n) durch konsequente Wartung und einer systematischen Fehlerbehebung auch unter Stress</w:delText>
              </w:r>
            </w:del>
            <w:del w:id="101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2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3B40A6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03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04" w:author="Hagmann Rudolf SCCAUSB" w:date="2023-02-08T21:23:00Z">
                  <w:rPr>
                    <w:del w:id="105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06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07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8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09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0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3B40A6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1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12" w:author="Hagmann Rudolf SCCAUSB" w:date="2023-02-08T21:23:00Z">
                  <w:rPr>
                    <w:del w:id="113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4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5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6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lastRenderedPageBreak/>
                <w:delText>Anpassung des eigenen Verhaltens in Koordination mit seiner Gruppe an eine sich rasch ändernde Lage unter konsequenter Verfolgung der Ziele</w:delText>
              </w:r>
            </w:del>
            <w:del w:id="117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8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3B40A6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9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20" w:author="Hagmann Rudolf SCCAUSB" w:date="2023-02-08T21:23:00Z">
                  <w:rPr>
                    <w:del w:id="12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3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4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Bewältigung von Bedrohungssituation</w:delText>
              </w:r>
              <w:r w:rsidR="00EE43F1"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5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en</w:delText>
              </w:r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6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27" w:author="Hagmann Rudolf SCCAUSB" w:date="2023-02-03T14:02:00Z">
              <w:r w:rsidR="00490707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8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6384C099" w14:textId="1541411E" w:rsidR="0027425E" w:rsidRDefault="0027425E" w:rsidP="0027425E">
            <w:pPr>
              <w:pStyle w:val="Listenabsatz"/>
              <w:numPr>
                <w:ilvl w:val="0"/>
                <w:numId w:val="34"/>
              </w:numPr>
              <w:rPr>
                <w:ins w:id="129" w:author="Hagmann Rudolf SCCAUSB" w:date="2023-02-08T21:23:00Z"/>
                <w:rFonts w:ascii="Segoe UI" w:hAnsi="Segoe UI" w:cs="Segoe UI"/>
                <w:color w:val="000000" w:themeColor="text1"/>
                <w:sz w:val="18"/>
                <w:szCs w:val="18"/>
              </w:rPr>
            </w:pPr>
            <w:ins w:id="130" w:author="Hagmann Rudolf SCCAUSB" w:date="2023-02-06T09:33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1" w:author="Hagmann Rudolf SCCAUSB" w:date="2023-02-08T21:23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Selbständiges Warten der Fahrzeuge im Rahmen der Parkdienstvorschriften bis zur Einleitung für notwendige Instandsetzungsarbeiten</w:t>
              </w:r>
            </w:ins>
          </w:p>
          <w:p w14:paraId="036BDA2B" w14:textId="77777777" w:rsidR="003B40A6" w:rsidRPr="003B40A6" w:rsidRDefault="003B40A6">
            <w:pPr>
              <w:pStyle w:val="Listenabsatz"/>
              <w:rPr>
                <w:ins w:id="132" w:author="Hagmann Rudolf SCCAUSB" w:date="2023-02-06T09:33:00Z"/>
                <w:rFonts w:ascii="Segoe UI" w:hAnsi="Segoe UI" w:cs="Segoe UI"/>
                <w:color w:val="000000" w:themeColor="text1"/>
                <w:sz w:val="18"/>
                <w:szCs w:val="18"/>
                <w:rPrChange w:id="133" w:author="Hagmann Rudolf SCCAUSB" w:date="2023-02-08T21:23:00Z">
                  <w:rPr>
                    <w:ins w:id="134" w:author="Hagmann Rudolf SCCAUSB" w:date="2023-02-06T09:33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35" w:author="Hagmann Rudolf SCCAUSB" w:date="2023-02-08T21:23:00Z">
                <w:pPr>
                  <w:pStyle w:val="Listenabsatz"/>
                  <w:framePr w:hSpace="141" w:wrap="around" w:vAnchor="text" w:hAnchor="margin" w:y="313"/>
                  <w:numPr>
                    <w:numId w:val="34"/>
                  </w:numPr>
                  <w:ind w:hanging="360"/>
                </w:pPr>
              </w:pPrChange>
            </w:pPr>
          </w:p>
          <w:p w14:paraId="60D2E026" w14:textId="7E1DE9F2" w:rsidR="009E1DB6" w:rsidRPr="003B40A6" w:rsidDel="0027425E" w:rsidRDefault="00EC2228">
            <w:pPr>
              <w:pStyle w:val="Listenabsatz"/>
              <w:rPr>
                <w:del w:id="136" w:author="Hagmann Rudolf SCCAUSB" w:date="2023-02-06T09:35:00Z"/>
                <w:rFonts w:ascii="Segoe UI" w:hAnsi="Segoe UI" w:cs="Segoe UI"/>
                <w:color w:val="000000" w:themeColor="text1"/>
                <w:sz w:val="18"/>
                <w:szCs w:val="18"/>
                <w:rPrChange w:id="137" w:author="Hagmann Rudolf SCCAUSB" w:date="2023-02-08T21:23:00Z">
                  <w:rPr>
                    <w:del w:id="138" w:author="Hagmann Rudolf SCCAUSB" w:date="2023-02-06T09:3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39" w:author="Hagmann Rudolf SCCAUSB" w:date="2023-02-06T09:33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40" w:author="Hagmann Rudolf SCCAUSB" w:date="2023-02-03T14:08:00Z">
              <w:r w:rsidRPr="003B40A6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1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42" w:author="Hagmann Rudolf SCCAUSB" w:date="2023-02-03T14:02:00Z">
              <w:r w:rsidR="00EE43F1" w:rsidRPr="003B40A6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3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.</w:delText>
              </w:r>
            </w:del>
          </w:p>
          <w:p w14:paraId="2EBEC3A0" w14:textId="5CA4E79E" w:rsidR="00B40604" w:rsidRPr="003B40A6" w:rsidDel="0027425E" w:rsidRDefault="00B40604">
            <w:pPr>
              <w:pStyle w:val="Listenabsatz"/>
              <w:rPr>
                <w:del w:id="144" w:author="Hagmann Rudolf SCCAUSB" w:date="2023-02-06T09:35:00Z"/>
                <w:rFonts w:ascii="Segoe UI" w:hAnsi="Segoe UI" w:cs="Segoe UI"/>
                <w:color w:val="000000" w:themeColor="text1"/>
                <w:sz w:val="18"/>
                <w:szCs w:val="18"/>
                <w:rPrChange w:id="145" w:author="Hagmann Rudolf SCCAUSB" w:date="2023-02-08T21:23:00Z">
                  <w:rPr>
                    <w:del w:id="146" w:author="Hagmann Rudolf SCCAUSB" w:date="2023-02-06T09:35:00Z"/>
                    <w:rFonts w:ascii="Segoe UI" w:hAnsi="Segoe UI" w:cs="Segoe UI"/>
                    <w:color w:val="000000" w:themeColor="text1"/>
                  </w:rPr>
                </w:rPrChange>
              </w:rPr>
              <w:pPrChange w:id="147" w:author="Hagmann Rudolf SCCAUSB" w:date="2023-02-06T09:35:00Z">
                <w:pPr>
                  <w:framePr w:hSpace="141" w:wrap="around" w:vAnchor="text" w:hAnchor="margin" w:y="313"/>
                </w:pPr>
              </w:pPrChange>
            </w:pPr>
          </w:p>
          <w:p w14:paraId="39A5A390" w14:textId="77777777" w:rsidR="00096D7B" w:rsidRPr="003B40A6" w:rsidRDefault="00EA38D6" w:rsidP="00B40604">
            <w:pPr>
              <w:rPr>
                <w:ins w:id="148" w:author="Hagmann Rudolf SCCAUSB" w:date="2023-02-08T21:22:00Z"/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49" w:author="Hagmann Rudolf SCCAUSB" w:date="2023-02-08T21:23:00Z">
                  <w:rPr>
                    <w:ins w:id="150" w:author="Hagmann Rudolf SCCAUSB" w:date="2023-02-08T21:22:00Z"/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</w:pPr>
            <w:r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rPrChange w:id="151" w:author="Hagmann Rudolf SCCAUSB" w:date="2023-02-08T21:2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rPrChange w:id="152" w:author="Hagmann Rudolf SCCAUSB" w:date="2023-02-08T21:2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rPrChange w:id="153" w:author="Hagmann Rudolf SCCAUSB" w:date="2023-02-08T21:2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rPrChange w:id="154" w:author="Hagmann Rudolf SCCAUSB" w:date="2023-02-08T21:2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5" w:author="Hagmann Rudolf SCCAUSB" w:date="2023-02-08T21:23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6" w:author="Hagmann Rudolf SCCAUSB" w:date="2023-02-08T21:23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3B40A6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7" w:author="Hagmann Rudolf SCCAUSB" w:date="2023-02-08T21:23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  <w:p w14:paraId="3B6C64EE" w14:textId="77777777" w:rsidR="003B40A6" w:rsidRPr="003B40A6" w:rsidRDefault="003B40A6" w:rsidP="00B40604">
            <w:pPr>
              <w:rPr>
                <w:ins w:id="158" w:author="Hagmann Rudolf SCCAUSB" w:date="2023-02-08T21:22:00Z"/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59" w:author="Hagmann Rudolf SCCAUSB" w:date="2023-02-08T21:23:00Z">
                  <w:rPr>
                    <w:ins w:id="160" w:author="Hagmann Rudolf SCCAUSB" w:date="2023-02-08T21:22:00Z"/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</w:pPr>
          </w:p>
          <w:p w14:paraId="0BDAFD4A" w14:textId="60171B7B" w:rsidR="003B40A6" w:rsidRPr="003B40A6" w:rsidRDefault="003B40A6" w:rsidP="00B237D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rPrChange w:id="161" w:author="Hagmann Rudolf SCCAUSB" w:date="2023-02-08T21:2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62" w:author="Hagmann Rudolf SCCAUSB" w:date="2023-02-08T21:22:00Z">
              <w:r w:rsidRPr="003B40A6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63" w:author="Hagmann Rudolf SCCAUSB" w:date="2023-02-08T21:2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Als Durchdiener hat er seine Ausbildungsdienstpflicht erfüllt und wird nicht mehr in Wiederholungskurse aufgeboten.</w:t>
              </w:r>
            </w:ins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  <w15:person w15:author="Hostettler Martina SCCAUSB">
    <w15:presenceInfo w15:providerId="AD" w15:userId="S-1-5-21-1408162820-211758714-1907986058-674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40A6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37D3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2021-08-16T13:58:00Z</cp:lastPrinted>
  <dcterms:created xsi:type="dcterms:W3CDTF">2020-11-16T09:57:00Z</dcterms:created>
  <dcterms:modified xsi:type="dcterms:W3CDTF">2023-02-09T07:42:00Z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