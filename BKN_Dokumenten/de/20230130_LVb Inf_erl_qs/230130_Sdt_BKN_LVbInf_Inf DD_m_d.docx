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3CB75351" w:rsidR="00952554" w:rsidRPr="003F7AE3" w:rsidRDefault="00952554" w:rsidP="00B95ED9">
      <w:pPr>
        <w:spacing w:line="240" w:lineRule="auto"/>
        <w:rPr>
          <w:rFonts w:ascii="Segoe UI" w:hAnsi="Segoe UI" w:cs="Segoe UI"/>
          <w:sz w:val="24"/>
          <w:szCs w:val="24"/>
        </w:rPr>
        <w:pPrChange w:id="0" w:author="Hagmann Rudolf SCCAUSB" w:date="2023-02-08T20:27:00Z">
          <w:pPr>
            <w:spacing w:line="240" w:lineRule="auto"/>
            <w:ind w:left="-14"/>
          </w:pPr>
        </w:pPrChange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F7AE3" w:rsidRPr="003F7AE3">
        <w:rPr>
          <w:rFonts w:ascii="Segoe UI" w:hAnsi="Segoe UI" w:cs="Segoe UI"/>
          <w:sz w:val="24"/>
          <w:szCs w:val="24"/>
        </w:rPr>
        <w:t>Infanterist</w:t>
      </w:r>
      <w:ins w:id="1" w:author="Hagmann Rudolf SCCAUSB" w:date="2023-02-08T20:27:00Z">
        <w:r w:rsidR="00B95ED9">
          <w:rPr>
            <w:rFonts w:ascii="Segoe UI" w:hAnsi="Segoe UI" w:cs="Segoe UI"/>
            <w:sz w:val="24"/>
            <w:szCs w:val="24"/>
          </w:rPr>
          <w:t xml:space="preserve"> Durchdiener</w:t>
        </w:r>
      </w:ins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B95ED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2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B95ED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3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60EF19CF" w14:textId="40937558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4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5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Sicherer und korrekter Umgang mit Waffen und Munition (Verhalten, Handhabung, Einsatz, Wartung)</w:t>
            </w:r>
            <w:del w:id="6" w:author="Hagmann Rudolf SCCAUSB" w:date="2023-02-08T20:28:00Z">
              <w:r w:rsidR="00EE43F1" w:rsidRPr="00B95ED9" w:rsidDel="00B95ED9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7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FBE074B" w14:textId="5583237C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8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9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Leistungserbringung im Team zur gemeinsamen und übergeordneten Zielerreichung</w:t>
            </w:r>
            <w:del w:id="10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11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0F96B0FB" w:rsidR="00EA38D6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12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13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Rechtliche Grundlagen für das Ausüben von Zwangsmassnahmen und deren Anwendung</w:t>
            </w:r>
            <w:del w:id="14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15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72837B5A" w14:textId="77777777" w:rsidR="00B40604" w:rsidRPr="00B95ED9" w:rsidRDefault="00B40604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16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</w:p>
          <w:p w14:paraId="43FDBF49" w14:textId="6B133112" w:rsidR="00EA38D6" w:rsidRPr="00B95ED9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17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B95ED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18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B95ED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19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B95ED9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rPrChange w:id="20" w:author="Hagmann Rudolf SCCAUSB" w:date="2023-02-08T20:28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222FEA75" w14:textId="7006A6D1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21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22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Analysieren von Situationen, um seine Waffe(n) wirkungsvoll und ohne Gefährdung von Kameraden einzusetzen</w:t>
            </w:r>
            <w:del w:id="23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24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2342470C" w14:textId="58478FFD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25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26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Aufrechterhalten der Funktionstüchtigkeit seiner Waffe(n) durch konsequente Wartung und einer systematischen Fehlerbehebung auch unter Stress</w:t>
            </w:r>
            <w:del w:id="27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28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0AC6835" w14:textId="57D44998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29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30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Ausfüllen seiner Spezialistenfunktion innerhalb seiner Gruppe als individueller Beitrag zur Gruppenleistung</w:t>
            </w:r>
            <w:del w:id="31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32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312692B8" w14:textId="49B9E476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33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34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Anpassung des eigenen Verhaltens in Koordination mit seiner Gruppe an eine sich rasch ändernde Lage unter konsequenter Verfolgung der Ziele</w:t>
            </w:r>
            <w:del w:id="35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36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773EB143" w14:textId="0013310F" w:rsidR="00EC2228" w:rsidRPr="00B95ED9" w:rsidRDefault="00EC2228" w:rsidP="00EC22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37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38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Bewältigung von Bedrohungssituation</w:t>
            </w:r>
            <w:r w:rsidR="00EE43F1"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39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en</w:t>
            </w: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40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 xml:space="preserve"> durch verhältnismässige Zwangsausübung (verbale Kommunikation bis hin zum Einsatz von Waffensystemen) zur Auftragserfüllung / Zielerreichung</w:t>
            </w:r>
            <w:del w:id="41" w:author="Hagmann Rudolf SCCAUSB" w:date="2023-02-03T14:02:00Z">
              <w:r w:rsidR="00490707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42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60D2E026" w14:textId="110AE893" w:rsidR="009E1DB6" w:rsidRPr="00B95ED9" w:rsidRDefault="00EC2228" w:rsidP="009E1DB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rPrChange w:id="43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44" w:author="Hagmann Rudolf SCCAUSB" w:date="2023-02-08T20:28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Anwenden von polizeilichen Zwangsmassnahmen der Situation angepasst in enger und rascher Koordination mit Kameraden</w:t>
            </w:r>
            <w:del w:id="45" w:author="Hagmann Rudolf SCCAUSB" w:date="2023-02-03T14:02:00Z">
              <w:r w:rsidR="00EE43F1" w:rsidRPr="00B95ED9" w:rsidDel="006455D1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46" w:author="Hagmann Rudolf SCCAUSB" w:date="2023-02-08T20:28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2EBEC3A0" w14:textId="77777777" w:rsidR="00B40604" w:rsidRPr="00B95ED9" w:rsidRDefault="00B4060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rPrChange w:id="47" w:author="Hagmann Rudolf SCCAUSB" w:date="2023-02-08T20:28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</w:p>
          <w:p w14:paraId="65D6001A" w14:textId="77777777" w:rsidR="00096D7B" w:rsidRPr="00B95ED9" w:rsidRDefault="00EA38D6" w:rsidP="00B40604">
            <w:pPr>
              <w:rPr>
                <w:ins w:id="48" w:author="Hagmann Rudolf SCCAUSB" w:date="2023-02-08T20:28:00Z"/>
                <w:rFonts w:ascii="Segoe UI" w:hAnsi="Segoe UI" w:cs="Segoe UI"/>
                <w:color w:val="000000" w:themeColor="text1"/>
                <w:sz w:val="19"/>
                <w:szCs w:val="19"/>
                <w:lang w:eastAsia="en-US"/>
                <w:rPrChange w:id="49" w:author="Hagmann Rudolf SCCAUSB" w:date="2023-02-08T20:28:00Z">
                  <w:rPr>
                    <w:ins w:id="50" w:author="Hagmann Rudolf SCCAUSB" w:date="2023-02-08T20:28:00Z"/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</w:pP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51" w:author="Hagmann Rudolf SCCAUSB" w:date="2023-02-08T20:28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52" w:author="Hagmann Rudolf SCCAUSB" w:date="2023-02-08T20:28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53" w:author="Hagmann Rudolf SCCAUSB" w:date="2023-02-08T20:28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rPrChange w:id="54" w:author="Hagmann Rudolf SCCAUSB" w:date="2023-02-08T20:28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  <w:rPrChange w:id="55" w:author="Hagmann Rudolf SCCAUSB" w:date="2023-02-08T20:28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  <w:rPrChange w:id="56" w:author="Hagmann Rudolf SCCAUSB" w:date="2023-02-08T20:28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B95ED9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  <w:rPrChange w:id="57" w:author="Hagmann Rudolf SCCAUSB" w:date="2023-02-08T20:28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  <w:p w14:paraId="64418F00" w14:textId="77777777" w:rsidR="00B95ED9" w:rsidRPr="00B95ED9" w:rsidRDefault="00B95ED9" w:rsidP="00B40604">
            <w:pPr>
              <w:rPr>
                <w:ins w:id="58" w:author="Hagmann Rudolf SCCAUSB" w:date="2023-02-08T20:28:00Z"/>
                <w:rFonts w:ascii="Segoe UI" w:hAnsi="Segoe UI" w:cs="Segoe UI"/>
                <w:color w:val="000000" w:themeColor="text1"/>
                <w:sz w:val="19"/>
                <w:szCs w:val="19"/>
                <w:lang w:eastAsia="en-US"/>
                <w:rPrChange w:id="59" w:author="Hagmann Rudolf SCCAUSB" w:date="2023-02-08T20:28:00Z">
                  <w:rPr>
                    <w:ins w:id="60" w:author="Hagmann Rudolf SCCAUSB" w:date="2023-02-08T20:28:00Z"/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</w:pPr>
          </w:p>
          <w:p w14:paraId="0BDAFD4A" w14:textId="163A2963" w:rsidR="00B95ED9" w:rsidRPr="00B95ED9" w:rsidRDefault="00B95ED9" w:rsidP="00B95ED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rPrChange w:id="61" w:author="Hagmann Rudolf SCCAUSB" w:date="2023-02-08T20:28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pPrChange w:id="62" w:author="Hagmann Rudolf SCCAUSB" w:date="2023-02-08T20:28:00Z">
                <w:pPr>
                  <w:framePr w:hSpace="141" w:wrap="around" w:vAnchor="text" w:hAnchor="margin" w:y="313"/>
                </w:pPr>
              </w:pPrChange>
            </w:pPr>
            <w:ins w:id="63" w:author="Hagmann Rudolf SCCAUSB" w:date="2023-02-08T20:28:00Z">
              <w:r w:rsidRPr="00B95ED9">
                <w:rPr>
                  <w:rFonts w:ascii="Segoe UI" w:hAnsi="Segoe UI" w:cs="Segoe UI"/>
                  <w:color w:val="000000" w:themeColor="text1"/>
                  <w:sz w:val="19"/>
                  <w:szCs w:val="19"/>
                  <w:rPrChange w:id="64" w:author="Hagmann Rudolf SCCAUSB" w:date="2023-02-08T20:28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Als Durchdiener hat er seine Ausbildungsdienstpflicht erfüllt und wird nicht mehr in Wiederholungskurse aufgeboten.</w:t>
              </w:r>
            </w:ins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5ED9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2021-08-16T13:58:00Z</cp:lastPrinted>
  <dcterms:created xsi:type="dcterms:W3CDTF">2020-11-16T09:57:00Z</dcterms:created>
  <dcterms:modified xsi:type="dcterms:W3CDTF">2023-02-08T19:29:00Z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