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768D434C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F7AE3" w:rsidRPr="003F7AE3">
        <w:rPr>
          <w:rFonts w:ascii="Segoe UI" w:hAnsi="Segoe UI" w:cs="Segoe UI"/>
          <w:sz w:val="24"/>
          <w:szCs w:val="24"/>
        </w:rPr>
        <w:t>Infanterist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EE43F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0EF19CF" w14:textId="7BF4ABC2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0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Sicherer und korrekter Umgang mit Waffen und Munition </w:t>
            </w:r>
            <w:del w:id="2" w:author="Hagmann Rudolf SCCAUSB" w:date="2023-02-03T14:13:00Z">
              <w:r w:rsidRPr="00EE43F1" w:rsidDel="00B22950">
                <w:rPr>
                  <w:rFonts w:ascii="Segoe UI" w:hAnsi="Segoe UI" w:cs="Segoe UI"/>
                  <w:color w:val="000000" w:themeColor="text1"/>
                  <w:sz w:val="20"/>
                </w:rPr>
                <w:delText xml:space="preserve">(Verhalten, Handhabung, Einsatz, </w:delText>
              </w:r>
            </w:del>
            <w:del w:id="3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Wartung)</w:delText>
              </w:r>
              <w:r w:rsidR="00EE43F1"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4FBE074B" w14:textId="01A13FE6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4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6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Leistungserbringung im Team zur gemeinsamen und übergeordneten Zielerreichung</w:delText>
              </w:r>
            </w:del>
            <w:del w:id="7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048A2D6F" w14:textId="0E471E3A" w:rsidR="00EA38D6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8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0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Rechtliche Grundlagen für das Ausüben von Zwangsmassnahmen und deren Anwendung</w:delText>
              </w:r>
            </w:del>
            <w:del w:id="11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72837B5A" w14:textId="77777777" w:rsidR="00B40604" w:rsidRDefault="00B406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</w:rPr>
              <w:pPrChange w:id="12" w:author="Hagmann Rudolf SCCAUSB" w:date="2023-02-03T14:08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EE43F1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E43F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E43F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22FEA75" w14:textId="5BCC4704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3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1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  <w:del w:id="15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2342470C" w14:textId="2B187E8F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6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17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8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Aufrechterhalten der Funktionstüchtigkeit seiner Waffe(n) durch konsequente Wartung und einer systematischen Fehlerbehebung auch unter Stress</w:delText>
              </w:r>
            </w:del>
            <w:del w:id="19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40AC6835" w14:textId="7759135C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20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2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22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Ausfüllen seiner Spezialistenfunktion innerhalb seiner Gruppe als individueller Beitrag zur Gruppenleistung</w:delText>
              </w:r>
            </w:del>
            <w:del w:id="23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312692B8" w14:textId="55222AE0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24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2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26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Anpassung des eigenen Verhaltens in Koordination mit seiner Gruppe an eine sich rasch ändernde Lage unter konsequenter Verfolgung der Ziele</w:delText>
              </w:r>
            </w:del>
            <w:del w:id="27" w:author="Hagmann Rudolf SCCAUSB" w:date="2023-02-03T14:02:00Z">
              <w:r w:rsidR="00EE43F1" w:rsidRPr="00EE43F1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773EB143" w14:textId="2EE9F2AC" w:rsidR="00EC2228" w:rsidRPr="00EE43F1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28" w:author="Hagmann Rudolf SCCAUSB" w:date="2023-02-03T14:08:00Z"/>
                <w:rFonts w:ascii="Segoe UI" w:hAnsi="Segoe UI" w:cs="Segoe UI"/>
                <w:color w:val="000000" w:themeColor="text1"/>
                <w:sz w:val="20"/>
              </w:rPr>
              <w:pPrChange w:id="2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0" w:author="Hagmann Rudolf SCCAUSB" w:date="2023-02-03T14:08:00Z"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Bewältigung von Bedrohungssituation</w:delText>
              </w:r>
              <w:r w:rsidR="00EE43F1"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en</w:delText>
              </w:r>
              <w:r w:rsidRPr="00EE43F1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31" w:author="Hagmann Rudolf SCCAUSB" w:date="2023-02-03T14:02:00Z">
              <w:r w:rsidR="00490707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;</w:delText>
              </w:r>
            </w:del>
          </w:p>
          <w:p w14:paraId="60D2E026" w14:textId="600F85C0" w:rsidR="009E1DB6" w:rsidRPr="006044C8" w:rsidRDefault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  <w:pPrChange w:id="3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3" w:author="Hagmann Rudolf SCCAUSB" w:date="2023-02-03T14:08:00Z">
              <w:r w:rsidRPr="006044C8" w:rsidDel="004422F7">
                <w:rPr>
                  <w:rFonts w:ascii="Segoe UI" w:hAnsi="Segoe UI" w:cs="Segoe UI"/>
                  <w:color w:val="000000" w:themeColor="text1"/>
                  <w:sz w:val="20"/>
                </w:rPr>
                <w:delText>Anwenden von polizeilichen Zwangsmassnahmen der Situation angepasst in enger und rascher Koordination mit Kameraden</w:delText>
              </w:r>
            </w:del>
            <w:del w:id="34" w:author="Hagmann Rudolf SCCAUSB" w:date="2023-02-03T14:02:00Z">
              <w:r w:rsidR="00EE43F1" w:rsidRPr="006044C8" w:rsidDel="006455D1">
                <w:rPr>
                  <w:rFonts w:ascii="Segoe UI" w:hAnsi="Segoe UI" w:cs="Segoe UI"/>
                  <w:color w:val="000000" w:themeColor="text1"/>
                  <w:sz w:val="20"/>
                </w:rPr>
                <w:delText>.</w:delText>
              </w:r>
            </w:del>
          </w:p>
          <w:p w14:paraId="2EBEC3A0" w14:textId="77777777" w:rsidR="00B40604" w:rsidRDefault="00B40604" w:rsidP="00B4060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3F7AE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3F7AE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30</cp:revision>
  <cp:lastPrinted>2021-08-16T13:58:00Z</cp:lastPrinted>
  <dcterms:created xsi:type="dcterms:W3CDTF">2020-11-16T09:57:00Z</dcterms:created>
  <dcterms:modified xsi:type="dcterms:W3CDTF">2023-02-03T13:13:00Z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