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4B3FDF3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C66429" w:rsidRPr="00484A13">
        <w:rPr>
          <w:rFonts w:ascii="Segoe UI" w:hAnsi="Segoe UI" w:cs="Segoe UI"/>
          <w:sz w:val="24"/>
          <w:szCs w:val="24"/>
        </w:rPr>
        <w:t>Minenwerfer Kanonier</w:t>
      </w:r>
      <w:r w:rsidR="00C66429" w:rsidRPr="003F7AE3" w:rsidDel="00C66429">
        <w:rPr>
          <w:rFonts w:ascii="Segoe UI" w:hAnsi="Segoe UI" w:cs="Segoe UI"/>
          <w:sz w:val="24"/>
          <w:szCs w:val="24"/>
        </w:rPr>
        <w:t xml:space="preserve"> </w:t>
      </w:r>
      <w:r w:rsidR="0028111C">
        <w:rPr>
          <w:rFonts w:ascii="Segoe UI" w:hAnsi="Segoe UI" w:cs="Segoe UI"/>
          <w:sz w:val="24"/>
          <w:szCs w:val="24"/>
        </w:rPr>
        <w:t>/ Fahrer C1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8F070E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8F070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Er hat in der Fachausbildung folgende Module absolviert:</w:t>
            </w:r>
          </w:p>
          <w:p w14:paraId="2386E6EE" w14:textId="77777777" w:rsidR="00C66429" w:rsidRPr="008F070E" w:rsidRDefault="00C66429" w:rsidP="0028111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Sicherer und korrekter Umgang mit Waffen und Munition (Verhalten, Handhabung, Einsatz, Wartung)</w:t>
            </w:r>
          </w:p>
          <w:p w14:paraId="09560844" w14:textId="0A0EEAF5" w:rsidR="00C66429" w:rsidRPr="008F070E" w:rsidRDefault="00C66429" w:rsidP="0028111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Sanitätsdienstliche Massnahmen im Rahmen von Verletzungen durch Gewalteinwirkung oder Unfälle</w:t>
            </w:r>
            <w:r w:rsidR="00D9734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</w:t>
            </w:r>
          </w:p>
          <w:p w14:paraId="4487C27A" w14:textId="54FBB47E" w:rsidR="00C66429" w:rsidRPr="008F070E" w:rsidRDefault="00C66429" w:rsidP="0028111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</w:t>
            </w:r>
          </w:p>
          <w:p w14:paraId="2DF4CF75" w14:textId="77777777" w:rsidR="0028111C" w:rsidRPr="008F070E" w:rsidRDefault="0028111C" w:rsidP="0028111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7,5 t mit und ohne Anhänger auch unter erschwerten Bedingungen auf der Strasse und im Gelände</w:t>
            </w:r>
          </w:p>
          <w:p w14:paraId="574824B5" w14:textId="1C2EBB94" w:rsidR="0028111C" w:rsidRPr="008F070E" w:rsidRDefault="0028111C" w:rsidP="00D973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Ladesicherung und eine Minimalausbildung im Bereich Transport gefährlicher Güter</w:t>
            </w:r>
          </w:p>
          <w:p w14:paraId="72837B5A" w14:textId="77777777" w:rsidR="00B40604" w:rsidRPr="008F070E" w:rsidRDefault="00B40604" w:rsidP="008F070E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  <w:p w14:paraId="43FDBF49" w14:textId="6B133112" w:rsidR="00EA38D6" w:rsidRPr="008F070E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8F070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</w:t>
            </w:r>
            <w:r w:rsidR="00AE1FB0" w:rsidRPr="008F070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8F070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5976DE30" w14:textId="77777777" w:rsidR="00C66429" w:rsidRPr="008F070E" w:rsidRDefault="00C66429" w:rsidP="0028111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Analysieren von Situationen, um seine Waffe(n) wirkungsvoll und ohne Gefährdung von Kameraden einzusetzen</w:t>
            </w:r>
          </w:p>
          <w:p w14:paraId="4036AB6F" w14:textId="77777777" w:rsidR="00C66429" w:rsidRPr="008F070E" w:rsidRDefault="00C66429" w:rsidP="0028111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Aufrechterhalten der Funktionstüchtigkeit seiner Waffe(n) durch konsequente Wartung und einer systematischen Fehlerbehebung auch unter Stress</w:t>
            </w:r>
          </w:p>
          <w:p w14:paraId="0C5B8C8E" w14:textId="2F6D1E71" w:rsidR="00C66429" w:rsidRPr="008F070E" w:rsidRDefault="00C66429" w:rsidP="0028111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Unfallsituationen beurteilen, sich dabei selber schützen, alarmieren, Verwundete bergen und lebensrettende Sofortmassnahmen einleiten</w:t>
            </w:r>
            <w:r w:rsidR="00D9734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bzw. weitere Hilfe leisten, bis professionelle Hilfe eintrifft</w:t>
            </w:r>
          </w:p>
          <w:p w14:paraId="2F2BE526" w14:textId="77777777" w:rsidR="00C66429" w:rsidRPr="008F070E" w:rsidRDefault="00C66429" w:rsidP="0028111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Erste-Hilfe-Massnahmen entlang dem ABCDE-Algorithmus ergreifen</w:t>
            </w:r>
          </w:p>
          <w:p w14:paraId="4202BA2C" w14:textId="77777777" w:rsidR="00C66429" w:rsidRPr="008F070E" w:rsidRDefault="00C66429" w:rsidP="0028111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7DACFBE1" w14:textId="47DEE393" w:rsidR="00C66429" w:rsidRPr="008F070E" w:rsidRDefault="00C66429" w:rsidP="0028111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4CCD4AD4" w14:textId="6BC10260" w:rsidR="0028111C" w:rsidRPr="008F070E" w:rsidRDefault="0028111C" w:rsidP="00D973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2EBEC3A0" w14:textId="77777777" w:rsidR="00B40604" w:rsidRPr="008F070E" w:rsidRDefault="00B40604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0BDAFD4A" w14:textId="5E103499" w:rsidR="00096D7B" w:rsidRPr="008F070E" w:rsidRDefault="00EA38D6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er </w:t>
            </w:r>
            <w:r w:rsidR="001A3715"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Ausbildung zum Nothelfer erhalten.</w:t>
            </w: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EE43F1" w:rsidRPr="008F07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br/>
            </w: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8F070E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S</w:t>
            </w:r>
            <w:r w:rsidRPr="008F070E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AF5DA6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013DD" w14:textId="77777777" w:rsidR="00AF5DA6" w:rsidRDefault="00AF5DA6">
      <w:r>
        <w:separator/>
      </w:r>
    </w:p>
    <w:p w14:paraId="73F70137" w14:textId="77777777" w:rsidR="00AF5DA6" w:rsidRDefault="00AF5DA6"/>
  </w:endnote>
  <w:endnote w:type="continuationSeparator" w:id="0">
    <w:p w14:paraId="3D705111" w14:textId="77777777" w:rsidR="00AF5DA6" w:rsidRDefault="00AF5DA6">
      <w:r>
        <w:continuationSeparator/>
      </w:r>
    </w:p>
    <w:p w14:paraId="18E2D723" w14:textId="77777777" w:rsidR="00AF5DA6" w:rsidRDefault="00AF5D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F9F5C" w14:textId="77777777" w:rsidR="00AF5DA6" w:rsidRDefault="00AF5DA6">
      <w:r>
        <w:separator/>
      </w:r>
    </w:p>
    <w:p w14:paraId="0A2189EE" w14:textId="77777777" w:rsidR="00AF5DA6" w:rsidRDefault="00AF5DA6"/>
  </w:footnote>
  <w:footnote w:type="continuationSeparator" w:id="0">
    <w:p w14:paraId="187A124F" w14:textId="77777777" w:rsidR="00AF5DA6" w:rsidRDefault="00AF5DA6">
      <w:r>
        <w:continuationSeparator/>
      </w:r>
    </w:p>
    <w:p w14:paraId="1E1D1D52" w14:textId="77777777" w:rsidR="00AF5DA6" w:rsidRDefault="00AF5D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632723">
    <w:abstractNumId w:val="26"/>
  </w:num>
  <w:num w:numId="2" w16cid:durableId="1287003941">
    <w:abstractNumId w:val="19"/>
  </w:num>
  <w:num w:numId="3" w16cid:durableId="943732871">
    <w:abstractNumId w:val="28"/>
  </w:num>
  <w:num w:numId="4" w16cid:durableId="1589194345">
    <w:abstractNumId w:val="22"/>
  </w:num>
  <w:num w:numId="5" w16cid:durableId="350880869">
    <w:abstractNumId w:val="9"/>
  </w:num>
  <w:num w:numId="6" w16cid:durableId="1518495529">
    <w:abstractNumId w:val="7"/>
  </w:num>
  <w:num w:numId="7" w16cid:durableId="1064177904">
    <w:abstractNumId w:val="6"/>
  </w:num>
  <w:num w:numId="8" w16cid:durableId="2124953277">
    <w:abstractNumId w:val="5"/>
  </w:num>
  <w:num w:numId="9" w16cid:durableId="49496178">
    <w:abstractNumId w:val="4"/>
  </w:num>
  <w:num w:numId="10" w16cid:durableId="904991418">
    <w:abstractNumId w:val="8"/>
  </w:num>
  <w:num w:numId="11" w16cid:durableId="1536380714">
    <w:abstractNumId w:val="3"/>
  </w:num>
  <w:num w:numId="12" w16cid:durableId="66463410">
    <w:abstractNumId w:val="2"/>
  </w:num>
  <w:num w:numId="13" w16cid:durableId="484976021">
    <w:abstractNumId w:val="1"/>
  </w:num>
  <w:num w:numId="14" w16cid:durableId="220407643">
    <w:abstractNumId w:val="0"/>
  </w:num>
  <w:num w:numId="15" w16cid:durableId="19014892">
    <w:abstractNumId w:val="25"/>
  </w:num>
  <w:num w:numId="16" w16cid:durableId="189219402">
    <w:abstractNumId w:val="29"/>
  </w:num>
  <w:num w:numId="17" w16cid:durableId="1086725933">
    <w:abstractNumId w:val="13"/>
  </w:num>
  <w:num w:numId="18" w16cid:durableId="1998730465">
    <w:abstractNumId w:val="23"/>
  </w:num>
  <w:num w:numId="19" w16cid:durableId="1125153356">
    <w:abstractNumId w:val="10"/>
  </w:num>
  <w:num w:numId="20" w16cid:durableId="687947233">
    <w:abstractNumId w:val="14"/>
  </w:num>
  <w:num w:numId="21" w16cid:durableId="1694653102">
    <w:abstractNumId w:val="18"/>
  </w:num>
  <w:num w:numId="22" w16cid:durableId="768358383">
    <w:abstractNumId w:val="12"/>
  </w:num>
  <w:num w:numId="23" w16cid:durableId="765274845">
    <w:abstractNumId w:val="15"/>
  </w:num>
  <w:num w:numId="24" w16cid:durableId="1491560256">
    <w:abstractNumId w:val="21"/>
  </w:num>
  <w:num w:numId="25" w16cid:durableId="1187136105">
    <w:abstractNumId w:val="11"/>
  </w:num>
  <w:num w:numId="26" w16cid:durableId="45763595">
    <w:abstractNumId w:val="20"/>
  </w:num>
  <w:num w:numId="27" w16cid:durableId="1384329237">
    <w:abstractNumId w:val="27"/>
  </w:num>
  <w:num w:numId="28" w16cid:durableId="482157681">
    <w:abstractNumId w:val="16"/>
  </w:num>
  <w:num w:numId="29" w16cid:durableId="1352994875">
    <w:abstractNumId w:val="24"/>
  </w:num>
  <w:num w:numId="30" w16cid:durableId="851577457">
    <w:abstractNumId w:val="17"/>
  </w:num>
  <w:num w:numId="31" w16cid:durableId="1937790373">
    <w:abstractNumId w:val="31"/>
  </w:num>
  <w:num w:numId="32" w16cid:durableId="213265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11C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070E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DA6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6429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734A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8F070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35</cp:revision>
  <cp:lastPrinted>2021-08-16T13:58:00Z</cp:lastPrinted>
  <dcterms:created xsi:type="dcterms:W3CDTF">2020-11-16T09:57:00Z</dcterms:created>
  <dcterms:modified xsi:type="dcterms:W3CDTF">2024-02-29T14:18:00Z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