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4D38761" w:rsidR="00805B48" w:rsidRPr="003F7AE3" w:rsidRDefault="008D5655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5920" behindDoc="1" locked="0" layoutInCell="1" allowOverlap="1" wp14:anchorId="5780F8C1" wp14:editId="7F298275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3F7AE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346150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7E8FDC76" w:rsidR="00805B48" w:rsidRPr="003F7AE3" w:rsidRDefault="00F46466" w:rsidP="00F46466">
      <w:pPr>
        <w:tabs>
          <w:tab w:val="left" w:pos="8920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rFonts w:ascii="Segoe UI" w:hAnsi="Segoe UI" w:cs="Segoe UI"/>
          <w:color w:val="7D003E"/>
          <w:sz w:val="52"/>
          <w:szCs w:val="52"/>
        </w:rPr>
        <w:tab/>
      </w:r>
    </w:p>
    <w:p w14:paraId="7EAF635A" w14:textId="3F98F09F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3F7AE3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3F7AE3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3F7AE3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3F7AE3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3F7AE3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189180A" w:rsidR="00242DA1" w:rsidRPr="003F7AE3" w:rsidRDefault="00283FED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3F7AE3">
        <w:rPr>
          <w:rFonts w:ascii="Segoe UI" w:hAnsi="Segoe UI" w:cs="Segoe UI"/>
          <w:sz w:val="24"/>
          <w:szCs w:val="24"/>
        </w:rPr>
        <w:t>xx.xx.xxxx</w:t>
      </w:r>
    </w:p>
    <w:p w14:paraId="69750553" w14:textId="3D74E50C" w:rsidR="00E20CC9" w:rsidRPr="003F7AE3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die </w:t>
      </w:r>
      <w:r w:rsidR="00F754A2" w:rsidRPr="003F7AE3">
        <w:rPr>
          <w:rFonts w:ascii="Segoe UI" w:hAnsi="Segoe UI" w:cs="Segoe UI"/>
          <w:sz w:val="24"/>
          <w:szCs w:val="24"/>
        </w:rPr>
        <w:t>folgende militärische Dienstleistung</w:t>
      </w:r>
      <w:r w:rsidR="00135C61">
        <w:rPr>
          <w:rFonts w:ascii="Segoe UI" w:hAnsi="Segoe UI" w:cs="Segoe UI"/>
          <w:sz w:val="24"/>
          <w:szCs w:val="24"/>
        </w:rPr>
        <w:t xml:space="preserve"> absolviert hat:</w:t>
      </w:r>
      <w:r w:rsidRPr="003F7AE3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3F7AE3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3F7AE3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3F7AE3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Zeitraum</w:t>
      </w:r>
      <w:r w:rsidR="00952554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7249B6" w:rsidRPr="003F7AE3">
        <w:rPr>
          <w:rFonts w:ascii="Segoe UI" w:hAnsi="Segoe UI" w:cs="Segoe UI"/>
          <w:b/>
          <w:sz w:val="24"/>
          <w:szCs w:val="24"/>
        </w:rPr>
        <w:tab/>
      </w:r>
      <w:r w:rsidR="008654E4" w:rsidRPr="003F7AE3">
        <w:rPr>
          <w:rFonts w:ascii="Segoe UI" w:hAnsi="Segoe UI" w:cs="Segoe UI"/>
          <w:sz w:val="24"/>
          <w:szCs w:val="24"/>
        </w:rPr>
        <w:t>xx.xx.xxxx</w:t>
      </w:r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r w:rsidR="008654E4" w:rsidRPr="003F7AE3">
        <w:rPr>
          <w:rFonts w:ascii="Segoe UI" w:hAnsi="Segoe UI" w:cs="Segoe UI"/>
          <w:sz w:val="24"/>
          <w:szCs w:val="24"/>
        </w:rPr>
        <w:t>–</w:t>
      </w:r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r w:rsidR="008654E4" w:rsidRPr="003F7AE3">
        <w:rPr>
          <w:rFonts w:ascii="Segoe UI" w:hAnsi="Segoe UI" w:cs="Segoe UI"/>
          <w:sz w:val="24"/>
          <w:szCs w:val="24"/>
        </w:rPr>
        <w:t>xx.xx.xxxx</w:t>
      </w:r>
    </w:p>
    <w:p w14:paraId="5D25CAE4" w14:textId="768D434C" w:rsidR="00952554" w:rsidRPr="003F7AE3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Funktion:</w:t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  <w:r w:rsidR="003F7AE3" w:rsidRPr="003F7AE3">
        <w:rPr>
          <w:rFonts w:ascii="Segoe UI" w:hAnsi="Segoe UI" w:cs="Segoe UI"/>
          <w:sz w:val="24"/>
          <w:szCs w:val="24"/>
        </w:rPr>
        <w:t>Infanterist</w:t>
      </w:r>
    </w:p>
    <w:p w14:paraId="0DE57E59" w14:textId="7514F465" w:rsidR="00774218" w:rsidRPr="003F7AE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Grad:</w:t>
      </w:r>
      <w:r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4427F5" w:rsidRPr="003F7AE3">
        <w:rPr>
          <w:rFonts w:ascii="Segoe UI" w:hAnsi="Segoe UI" w:cs="Segoe UI"/>
          <w:sz w:val="24"/>
          <w:szCs w:val="24"/>
        </w:rPr>
        <w:tab/>
      </w:r>
      <w:r w:rsidRPr="003F7AE3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br/>
      </w:r>
      <w:r w:rsidR="00636EF8" w:rsidRPr="003F7AE3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3F7AE3">
        <w:rPr>
          <w:rFonts w:ascii="Segoe UI" w:hAnsi="Segoe UI" w:cs="Segoe UI"/>
          <w:sz w:val="24"/>
          <w:szCs w:val="24"/>
        </w:rPr>
        <w:t>Felix Muster</w:t>
      </w:r>
      <w:r w:rsidR="00636EF8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3F7AE3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und </w:t>
      </w:r>
      <w:r w:rsidR="004664F2" w:rsidRPr="003F7AE3">
        <w:rPr>
          <w:rFonts w:ascii="Segoe UI" w:hAnsi="Segoe UI" w:cs="Segoe UI"/>
          <w:sz w:val="24"/>
          <w:szCs w:val="24"/>
        </w:rPr>
        <w:t>Zufriedenheit</w:t>
      </w:r>
      <w:r w:rsidR="00774218" w:rsidRPr="003F7AE3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3F7AE3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3F7AE3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725BE31A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6C006466" w14:textId="39FF5DF5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3F7AE3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3F7AE3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D43202E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128E1648" w14:textId="673AA538" w:rsidR="00B13D00" w:rsidRPr="003F7AE3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</w:t>
      </w:r>
      <w:r w:rsidR="00012D35" w:rsidRPr="003F7AE3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3F7AE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3F7AE3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69CF2DC" w:rsidR="002254AE" w:rsidRPr="003F7AE3" w:rsidRDefault="00283FED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 hat während der</w:t>
      </w:r>
      <w:r w:rsidR="006C17A9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3F7AE3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3F7AE3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3F7AE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3F7AE3" w14:paraId="1A9A3855" w14:textId="77777777" w:rsidTr="001B5E31">
        <w:tc>
          <w:tcPr>
            <w:tcW w:w="2844" w:type="dxa"/>
          </w:tcPr>
          <w:p w14:paraId="2ADFD1C6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1207E157" w14:textId="77777777" w:rsidTr="001B5E31">
        <w:tc>
          <w:tcPr>
            <w:tcW w:w="2844" w:type="dxa"/>
          </w:tcPr>
          <w:p w14:paraId="296FE521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3339A153" w14:textId="77777777" w:rsidTr="001B5E31">
        <w:tc>
          <w:tcPr>
            <w:tcW w:w="2844" w:type="dxa"/>
          </w:tcPr>
          <w:p w14:paraId="535C8B3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06604006" w14:textId="77777777" w:rsidTr="001B5E31">
        <w:tc>
          <w:tcPr>
            <w:tcW w:w="2844" w:type="dxa"/>
          </w:tcPr>
          <w:p w14:paraId="44EEC47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3F7AE3">
              <w:rPr>
                <w:rFonts w:ascii="Segoe UI" w:hAnsi="Segoe UI" w:cs="Segoe UI"/>
                <w:color w:val="000000" w:themeColor="text1"/>
              </w:rPr>
              <w:br/>
            </w:r>
            <w:r w:rsidRPr="003F7AE3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3FA8C0B1" w:rsidR="00096D7B" w:rsidRPr="003F7AE3" w:rsidRDefault="00501046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3F7AE3" w14:paraId="6B33B0F5" w14:textId="77777777" w:rsidTr="00096D7B">
        <w:tc>
          <w:tcPr>
            <w:tcW w:w="9365" w:type="dxa"/>
          </w:tcPr>
          <w:p w14:paraId="6FE9EEEA" w14:textId="3B3D0CD2" w:rsidR="00EA38D6" w:rsidRPr="00EE43F1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E43F1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60EF19CF" w14:textId="40937558" w:rsidR="00EC2228" w:rsidRPr="00EE43F1" w:rsidRDefault="00EC2228" w:rsidP="00EC222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E43F1">
              <w:rPr>
                <w:rFonts w:ascii="Segoe UI" w:hAnsi="Segoe UI" w:cs="Segoe UI"/>
                <w:color w:val="000000" w:themeColor="text1"/>
                <w:sz w:val="20"/>
              </w:rPr>
              <w:t>Sicherer und korrekter Umgang mit Waffen und Munition (Verhalten, Handhabung, Einsatz, Wartung)</w:t>
            </w:r>
            <w:del w:id="0" w:author="Hagmann Rudolf SCCAUSB" w:date="2023-02-08T20:29:00Z">
              <w:r w:rsidR="00EE43F1" w:rsidRPr="00EE43F1" w:rsidDel="00FC62E3">
                <w:rPr>
                  <w:rFonts w:ascii="Segoe UI" w:hAnsi="Segoe UI" w:cs="Segoe UI"/>
                  <w:color w:val="000000" w:themeColor="text1"/>
                  <w:sz w:val="20"/>
                </w:rPr>
                <w:delText>;</w:delText>
              </w:r>
            </w:del>
          </w:p>
          <w:p w14:paraId="4FBE074B" w14:textId="5583237C" w:rsidR="00EC2228" w:rsidRPr="00EE43F1" w:rsidRDefault="00EC2228" w:rsidP="00EC222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E43F1">
              <w:rPr>
                <w:rFonts w:ascii="Segoe UI" w:hAnsi="Segoe UI" w:cs="Segoe UI"/>
                <w:color w:val="000000" w:themeColor="text1"/>
                <w:sz w:val="20"/>
              </w:rPr>
              <w:t>Leistungserbringung im Team zur gemeinsamen und übergeordneten Zielerreichung</w:t>
            </w:r>
            <w:del w:id="1" w:author="Hagmann Rudolf SCCAUSB" w:date="2023-02-03T14:02:00Z">
              <w:r w:rsidR="00EE43F1" w:rsidRPr="00EE43F1" w:rsidDel="006455D1">
                <w:rPr>
                  <w:rFonts w:ascii="Segoe UI" w:hAnsi="Segoe UI" w:cs="Segoe UI"/>
                  <w:color w:val="000000" w:themeColor="text1"/>
                  <w:sz w:val="20"/>
                </w:rPr>
                <w:delText>;</w:delText>
              </w:r>
            </w:del>
          </w:p>
          <w:p w14:paraId="048A2D6F" w14:textId="0F96B0FB" w:rsidR="00EA38D6" w:rsidRPr="00EE43F1" w:rsidRDefault="00EC2228" w:rsidP="00EC222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E43F1">
              <w:rPr>
                <w:rFonts w:ascii="Segoe UI" w:hAnsi="Segoe UI" w:cs="Segoe UI"/>
                <w:color w:val="000000" w:themeColor="text1"/>
                <w:sz w:val="20"/>
              </w:rPr>
              <w:t>Rechtliche Grundlagen für das Ausüben von Zwangsmassnahmen und deren Anwendung</w:t>
            </w:r>
            <w:del w:id="2" w:author="Hagmann Rudolf SCCAUSB" w:date="2023-02-03T14:02:00Z">
              <w:r w:rsidR="00EE43F1" w:rsidRPr="00EE43F1" w:rsidDel="006455D1">
                <w:rPr>
                  <w:rFonts w:ascii="Segoe UI" w:hAnsi="Segoe UI" w:cs="Segoe UI"/>
                  <w:color w:val="000000" w:themeColor="text1"/>
                  <w:sz w:val="20"/>
                </w:rPr>
                <w:delText>.</w:delText>
              </w:r>
            </w:del>
          </w:p>
          <w:p w14:paraId="72837B5A" w14:textId="77777777" w:rsidR="00B40604" w:rsidRDefault="00B40604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43FDBF49" w14:textId="6B133112" w:rsidR="00EA38D6" w:rsidRPr="00EE43F1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E43F1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AE1FB0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E43F1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22FEA75" w14:textId="7006A6D1" w:rsidR="00EC2228" w:rsidRPr="00EE43F1" w:rsidRDefault="00EC2228" w:rsidP="00EC222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E43F1">
              <w:rPr>
                <w:rFonts w:ascii="Segoe UI" w:hAnsi="Segoe UI" w:cs="Segoe UI"/>
                <w:color w:val="000000" w:themeColor="text1"/>
                <w:sz w:val="20"/>
              </w:rPr>
              <w:t>Analysieren von Situationen, um seine Waffe(n) wirkungsvoll und ohne Gefährdung von Kameraden einzusetzen</w:t>
            </w:r>
            <w:del w:id="3" w:author="Hagmann Rudolf SCCAUSB" w:date="2023-02-03T14:02:00Z">
              <w:r w:rsidR="00EE43F1" w:rsidRPr="00EE43F1" w:rsidDel="006455D1">
                <w:rPr>
                  <w:rFonts w:ascii="Segoe UI" w:hAnsi="Segoe UI" w:cs="Segoe UI"/>
                  <w:color w:val="000000" w:themeColor="text1"/>
                  <w:sz w:val="20"/>
                </w:rPr>
                <w:delText>;</w:delText>
              </w:r>
            </w:del>
          </w:p>
          <w:p w14:paraId="2342470C" w14:textId="58478FFD" w:rsidR="00EC2228" w:rsidRPr="00EE43F1" w:rsidRDefault="00EC2228" w:rsidP="00EC222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E43F1">
              <w:rPr>
                <w:rFonts w:ascii="Segoe UI" w:hAnsi="Segoe UI" w:cs="Segoe UI"/>
                <w:color w:val="000000" w:themeColor="text1"/>
                <w:sz w:val="20"/>
              </w:rPr>
              <w:t>Aufrechterhalten der Funktionstüchtigkeit seiner Waffe(n) durch konsequente Wartung und einer systematischen Fehlerbehebung auch unter Stress</w:t>
            </w:r>
            <w:del w:id="4" w:author="Hagmann Rudolf SCCAUSB" w:date="2023-02-03T14:02:00Z">
              <w:r w:rsidR="00EE43F1" w:rsidRPr="00EE43F1" w:rsidDel="006455D1">
                <w:rPr>
                  <w:rFonts w:ascii="Segoe UI" w:hAnsi="Segoe UI" w:cs="Segoe UI"/>
                  <w:color w:val="000000" w:themeColor="text1"/>
                  <w:sz w:val="20"/>
                </w:rPr>
                <w:delText>;</w:delText>
              </w:r>
            </w:del>
          </w:p>
          <w:p w14:paraId="40AC6835" w14:textId="57D44998" w:rsidR="00EC2228" w:rsidRPr="00EE43F1" w:rsidRDefault="00EC2228" w:rsidP="00EC222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E43F1">
              <w:rPr>
                <w:rFonts w:ascii="Segoe UI" w:hAnsi="Segoe UI" w:cs="Segoe UI"/>
                <w:color w:val="000000" w:themeColor="text1"/>
                <w:sz w:val="20"/>
              </w:rPr>
              <w:t>Ausfüllen seiner Spezialistenfunktion innerhalb seiner Gruppe als individueller Beitrag zur Gruppenleistung</w:t>
            </w:r>
            <w:del w:id="5" w:author="Hagmann Rudolf SCCAUSB" w:date="2023-02-03T14:02:00Z">
              <w:r w:rsidR="00EE43F1" w:rsidRPr="00EE43F1" w:rsidDel="006455D1">
                <w:rPr>
                  <w:rFonts w:ascii="Segoe UI" w:hAnsi="Segoe UI" w:cs="Segoe UI"/>
                  <w:color w:val="000000" w:themeColor="text1"/>
                  <w:sz w:val="20"/>
                </w:rPr>
                <w:delText>;</w:delText>
              </w:r>
            </w:del>
          </w:p>
          <w:p w14:paraId="312692B8" w14:textId="49B9E476" w:rsidR="00EC2228" w:rsidRPr="00EE43F1" w:rsidRDefault="00EC2228" w:rsidP="00EC222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E43F1">
              <w:rPr>
                <w:rFonts w:ascii="Segoe UI" w:hAnsi="Segoe UI" w:cs="Segoe UI"/>
                <w:color w:val="000000" w:themeColor="text1"/>
                <w:sz w:val="20"/>
              </w:rPr>
              <w:t>Anpassung des eigenen Verhaltens in Koordination mit seiner Gruppe an eine sich rasch ändernde Lage unter konsequenter Verfolgung der Ziele</w:t>
            </w:r>
            <w:del w:id="6" w:author="Hagmann Rudolf SCCAUSB" w:date="2023-02-03T14:02:00Z">
              <w:r w:rsidR="00EE43F1" w:rsidRPr="00EE43F1" w:rsidDel="006455D1">
                <w:rPr>
                  <w:rFonts w:ascii="Segoe UI" w:hAnsi="Segoe UI" w:cs="Segoe UI"/>
                  <w:color w:val="000000" w:themeColor="text1"/>
                  <w:sz w:val="20"/>
                </w:rPr>
                <w:delText>;</w:delText>
              </w:r>
            </w:del>
          </w:p>
          <w:p w14:paraId="773EB143" w14:textId="0013310F" w:rsidR="00EC2228" w:rsidRPr="00EE43F1" w:rsidRDefault="00EC2228" w:rsidP="00EC222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E43F1">
              <w:rPr>
                <w:rFonts w:ascii="Segoe UI" w:hAnsi="Segoe UI" w:cs="Segoe UI"/>
                <w:color w:val="000000" w:themeColor="text1"/>
                <w:sz w:val="20"/>
              </w:rPr>
              <w:t>Bewältigung von Bedrohungssituation</w:t>
            </w:r>
            <w:r w:rsidR="00EE43F1" w:rsidRPr="00EE43F1">
              <w:rPr>
                <w:rFonts w:ascii="Segoe UI" w:hAnsi="Segoe UI" w:cs="Segoe UI"/>
                <w:color w:val="000000" w:themeColor="text1"/>
                <w:sz w:val="20"/>
              </w:rPr>
              <w:t>en</w:t>
            </w:r>
            <w:r w:rsidRPr="00EE43F1">
              <w:rPr>
                <w:rFonts w:ascii="Segoe UI" w:hAnsi="Segoe UI" w:cs="Segoe UI"/>
                <w:color w:val="000000" w:themeColor="text1"/>
                <w:sz w:val="20"/>
              </w:rPr>
              <w:t xml:space="preserve"> durch verhältnismässige Zwangsausübung (verbale Kommunikation bis hin zum Einsatz von Waffensystemen) zur Auftragserfüllung / Zielerreichung</w:t>
            </w:r>
            <w:del w:id="7" w:author="Hagmann Rudolf SCCAUSB" w:date="2023-02-03T14:02:00Z">
              <w:r w:rsidR="00490707" w:rsidDel="006455D1">
                <w:rPr>
                  <w:rFonts w:ascii="Segoe UI" w:hAnsi="Segoe UI" w:cs="Segoe UI"/>
                  <w:color w:val="000000" w:themeColor="text1"/>
                  <w:sz w:val="20"/>
                </w:rPr>
                <w:delText>;</w:delText>
              </w:r>
            </w:del>
          </w:p>
          <w:p w14:paraId="60D2E026" w14:textId="110AE893" w:rsidR="009E1DB6" w:rsidRPr="006044C8" w:rsidRDefault="00EC2228" w:rsidP="009E1DB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044C8">
              <w:rPr>
                <w:rFonts w:ascii="Segoe UI" w:hAnsi="Segoe UI" w:cs="Segoe UI"/>
                <w:color w:val="000000" w:themeColor="text1"/>
                <w:sz w:val="20"/>
              </w:rPr>
              <w:t>Anwenden von polizeilichen Zwangsmassnahmen der Situation angepasst in enger und rascher Koordination mit Kameraden</w:t>
            </w:r>
            <w:del w:id="8" w:author="Hagmann Rudolf SCCAUSB" w:date="2023-02-03T14:02:00Z">
              <w:r w:rsidR="00EE43F1" w:rsidRPr="006044C8" w:rsidDel="006455D1">
                <w:rPr>
                  <w:rFonts w:ascii="Segoe UI" w:hAnsi="Segoe UI" w:cs="Segoe UI"/>
                  <w:color w:val="000000" w:themeColor="text1"/>
                  <w:sz w:val="20"/>
                </w:rPr>
                <w:delText>.</w:delText>
              </w:r>
            </w:del>
          </w:p>
          <w:p w14:paraId="2EBEC3A0" w14:textId="77777777" w:rsidR="00B40604" w:rsidRDefault="00B40604" w:rsidP="00B40604">
            <w:pPr>
              <w:rPr>
                <w:rFonts w:ascii="Segoe UI" w:hAnsi="Segoe UI" w:cs="Segoe UI"/>
                <w:color w:val="000000" w:themeColor="text1"/>
              </w:rPr>
            </w:pPr>
          </w:p>
          <w:p w14:paraId="0BDAFD4A" w14:textId="5E103499" w:rsidR="00096D7B" w:rsidRPr="003F7AE3" w:rsidRDefault="00EA38D6" w:rsidP="00B40604">
            <w:pPr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</w:t>
            </w:r>
            <w:r w:rsidR="001A3715">
              <w:rPr>
                <w:rFonts w:ascii="Segoe UI" w:hAnsi="Segoe UI" w:cs="Segoe UI"/>
                <w:color w:val="000000" w:themeColor="text1"/>
              </w:rPr>
              <w:t>die Ausbildung zum Nothelfer erhalten.</w:t>
            </w:r>
            <w:r w:rsidRPr="003F7AE3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EE43F1">
              <w:rPr>
                <w:rFonts w:ascii="Segoe UI" w:hAnsi="Segoe UI" w:cs="Segoe UI"/>
                <w:color w:val="000000" w:themeColor="text1"/>
              </w:rPr>
              <w:br/>
            </w:r>
            <w:r w:rsidRPr="003F7AE3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B40604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3F7AE3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3F7AE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3F7AE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gmann Rudolf SCCAUSB">
    <w15:presenceInfo w15:providerId="AD" w15:userId="S-1-5-21-1408162820-211758714-1907986058-251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trackRevisions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62E3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2865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28</cp:revision>
  <cp:lastPrinted>2021-08-16T13:58:00Z</cp:lastPrinted>
  <dcterms:created xsi:type="dcterms:W3CDTF">2020-11-16T09:57:00Z</dcterms:created>
  <dcterms:modified xsi:type="dcterms:W3CDTF">2023-02-08T19:29:00Z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