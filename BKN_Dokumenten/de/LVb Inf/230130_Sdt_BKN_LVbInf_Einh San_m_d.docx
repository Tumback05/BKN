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CC50B4E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554426" w:rsidRPr="002B3691">
        <w:rPr>
          <w:rFonts w:ascii="Segoe UI" w:hAnsi="Segoe UI" w:cs="Segoe UI"/>
          <w:sz w:val="24"/>
          <w:szCs w:val="24"/>
        </w:rPr>
        <w:t>Einheitssanitäter</w:t>
      </w:r>
      <w:r w:rsidR="00554426" w:rsidRPr="003F7AE3" w:rsidDel="00554426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554426" w:rsidRPr="003F7AE3" w14:paraId="6B33B0F5" w14:textId="77777777" w:rsidTr="00096D7B">
        <w:tc>
          <w:tcPr>
            <w:tcW w:w="9365" w:type="dxa"/>
          </w:tcPr>
          <w:p w14:paraId="688931B7" w14:textId="77777777" w:rsidR="00554426" w:rsidRPr="008D452A" w:rsidRDefault="00554426" w:rsidP="0055442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2452DFE" w14:textId="0D6F3393" w:rsidR="00554426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6302546B" w14:textId="1CC75B93" w:rsidR="00554426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6B6D837B" w14:textId="77777777" w:rsidR="00554426" w:rsidRPr="0002676B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6359F420" w14:textId="77777777" w:rsidR="00554426" w:rsidRPr="008D452A" w:rsidRDefault="00554426" w:rsidP="0055442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CF765F1" w14:textId="7EDC5EE8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der dazu notwendigen Notmassnahmen</w:t>
            </w:r>
          </w:p>
          <w:p w14:paraId="0A0E7AC3" w14:textId="426A30BB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 der 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 Transport von Patienten 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688844C2" w14:textId="42AEAE86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4EC2AFFA" w14:textId="29DA9C66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1DE5DA12" w14:textId="4AA4A855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5EBAC9F" w14:textId="2710CD67" w:rsidR="00554426" w:rsidRPr="00260DD4" w:rsidRDefault="00554426" w:rsidP="0055442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0D4A1F90" w14:textId="77777777" w:rsidR="00554426" w:rsidRPr="008D452A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FA99BF2" w14:textId="77777777" w:rsidR="00554426" w:rsidRPr="008D452A" w:rsidRDefault="00554426" w:rsidP="00554426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 die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das NAEMT Zertifikat Trauma First Responder (TFR) erhalten und wurde im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</w:p>
          <w:p w14:paraId="58D07B70" w14:textId="77777777" w:rsidR="00554426" w:rsidRPr="008D452A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1B5F73CF" w:rsidR="00554426" w:rsidRPr="003F7AE3" w:rsidRDefault="00554426" w:rsidP="00554426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BB7456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0CC8D" w14:textId="77777777" w:rsidR="00BB7456" w:rsidRDefault="00BB7456">
      <w:r>
        <w:separator/>
      </w:r>
    </w:p>
    <w:p w14:paraId="77341E40" w14:textId="77777777" w:rsidR="00BB7456" w:rsidRDefault="00BB7456"/>
  </w:endnote>
  <w:endnote w:type="continuationSeparator" w:id="0">
    <w:p w14:paraId="42192E17" w14:textId="77777777" w:rsidR="00BB7456" w:rsidRDefault="00BB7456">
      <w:r>
        <w:continuationSeparator/>
      </w:r>
    </w:p>
    <w:p w14:paraId="5B0A021E" w14:textId="77777777" w:rsidR="00BB7456" w:rsidRDefault="00BB74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2DC8E" w14:textId="77777777" w:rsidR="00BB7456" w:rsidRDefault="00BB7456">
      <w:r>
        <w:separator/>
      </w:r>
    </w:p>
    <w:p w14:paraId="18541A04" w14:textId="77777777" w:rsidR="00BB7456" w:rsidRDefault="00BB7456"/>
  </w:footnote>
  <w:footnote w:type="continuationSeparator" w:id="0">
    <w:p w14:paraId="01450E17" w14:textId="77777777" w:rsidR="00BB7456" w:rsidRDefault="00BB7456">
      <w:r>
        <w:continuationSeparator/>
      </w:r>
    </w:p>
    <w:p w14:paraId="513A48DE" w14:textId="77777777" w:rsidR="00BB7456" w:rsidRDefault="00BB74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97063">
    <w:abstractNumId w:val="26"/>
  </w:num>
  <w:num w:numId="2" w16cid:durableId="13966963">
    <w:abstractNumId w:val="19"/>
  </w:num>
  <w:num w:numId="3" w16cid:durableId="510872260">
    <w:abstractNumId w:val="28"/>
  </w:num>
  <w:num w:numId="4" w16cid:durableId="750584640">
    <w:abstractNumId w:val="22"/>
  </w:num>
  <w:num w:numId="5" w16cid:durableId="138111692">
    <w:abstractNumId w:val="9"/>
  </w:num>
  <w:num w:numId="6" w16cid:durableId="1495876669">
    <w:abstractNumId w:val="7"/>
  </w:num>
  <w:num w:numId="7" w16cid:durableId="9842156">
    <w:abstractNumId w:val="6"/>
  </w:num>
  <w:num w:numId="8" w16cid:durableId="1359431298">
    <w:abstractNumId w:val="5"/>
  </w:num>
  <w:num w:numId="9" w16cid:durableId="2133745321">
    <w:abstractNumId w:val="4"/>
  </w:num>
  <w:num w:numId="10" w16cid:durableId="2110463992">
    <w:abstractNumId w:val="8"/>
  </w:num>
  <w:num w:numId="11" w16cid:durableId="1825317683">
    <w:abstractNumId w:val="3"/>
  </w:num>
  <w:num w:numId="12" w16cid:durableId="203055924">
    <w:abstractNumId w:val="2"/>
  </w:num>
  <w:num w:numId="13" w16cid:durableId="11106975">
    <w:abstractNumId w:val="1"/>
  </w:num>
  <w:num w:numId="14" w16cid:durableId="1124352547">
    <w:abstractNumId w:val="0"/>
  </w:num>
  <w:num w:numId="15" w16cid:durableId="991787962">
    <w:abstractNumId w:val="25"/>
  </w:num>
  <w:num w:numId="16" w16cid:durableId="1801876732">
    <w:abstractNumId w:val="29"/>
  </w:num>
  <w:num w:numId="17" w16cid:durableId="525287315">
    <w:abstractNumId w:val="13"/>
  </w:num>
  <w:num w:numId="18" w16cid:durableId="111286832">
    <w:abstractNumId w:val="23"/>
  </w:num>
  <w:num w:numId="19" w16cid:durableId="1281113397">
    <w:abstractNumId w:val="10"/>
  </w:num>
  <w:num w:numId="20" w16cid:durableId="481193008">
    <w:abstractNumId w:val="14"/>
  </w:num>
  <w:num w:numId="21" w16cid:durableId="1401051179">
    <w:abstractNumId w:val="18"/>
  </w:num>
  <w:num w:numId="22" w16cid:durableId="545483682">
    <w:abstractNumId w:val="12"/>
  </w:num>
  <w:num w:numId="23" w16cid:durableId="688993668">
    <w:abstractNumId w:val="15"/>
  </w:num>
  <w:num w:numId="24" w16cid:durableId="1539125346">
    <w:abstractNumId w:val="21"/>
  </w:num>
  <w:num w:numId="25" w16cid:durableId="1115557466">
    <w:abstractNumId w:val="11"/>
  </w:num>
  <w:num w:numId="26" w16cid:durableId="1479612022">
    <w:abstractNumId w:val="20"/>
  </w:num>
  <w:num w:numId="27" w16cid:durableId="223444618">
    <w:abstractNumId w:val="27"/>
  </w:num>
  <w:num w:numId="28" w16cid:durableId="620108446">
    <w:abstractNumId w:val="16"/>
  </w:num>
  <w:num w:numId="29" w16cid:durableId="2023050780">
    <w:abstractNumId w:val="24"/>
  </w:num>
  <w:num w:numId="30" w16cid:durableId="1619220425">
    <w:abstractNumId w:val="17"/>
  </w:num>
  <w:num w:numId="31" w16cid:durableId="1102577740">
    <w:abstractNumId w:val="31"/>
  </w:num>
  <w:num w:numId="32" w16cid:durableId="19466893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426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4014E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63B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456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4014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33</cp:revision>
  <cp:lastPrinted>2021-08-16T13:58:00Z</cp:lastPrinted>
  <dcterms:created xsi:type="dcterms:W3CDTF">2020-11-16T09:57:00Z</dcterms:created>
  <dcterms:modified xsi:type="dcterms:W3CDTF">2024-02-29T10:32:00Z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