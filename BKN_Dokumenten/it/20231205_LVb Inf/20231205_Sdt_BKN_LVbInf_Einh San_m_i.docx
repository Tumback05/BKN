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333D" w14:textId="77777777" w:rsidR="004B1089" w:rsidRPr="00CF5D2D" w:rsidRDefault="004B1089" w:rsidP="004B1089">
      <w:pPr>
        <w:widowControl/>
        <w:spacing w:line="240" w:lineRule="auto"/>
        <w:rPr>
          <w:ins w:id="0" w:author="Schneider Séraphine VTG" w:date="2023-09-19T10:00:00Z"/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ins w:id="1" w:author="Schneider Séraphine VTG" w:date="2023-09-19T10:00:00Z">
        <w:r w:rsidRPr="008D452A">
          <w:rPr>
            <w:noProof/>
          </w:rPr>
          <w:drawing>
            <wp:anchor distT="0" distB="0" distL="114300" distR="114300" simplePos="0" relativeHeight="251667968" behindDoc="1" locked="0" layoutInCell="1" allowOverlap="1" wp14:anchorId="09A4A1BC" wp14:editId="0BDD5D4D">
              <wp:simplePos x="0" y="0"/>
              <wp:positionH relativeFrom="margin">
                <wp:align>right</wp:align>
              </wp:positionH>
              <wp:positionV relativeFrom="paragraph">
                <wp:posOffset>16510</wp:posOffset>
              </wp:positionV>
              <wp:extent cx="1173600" cy="1620000"/>
              <wp:effectExtent l="0" t="0" r="7620" b="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3600" cy="162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CF5D2D">
          <w:rPr>
            <w:rFonts w:ascii="Segoe UI" w:hAnsi="Segoe UI" w:cs="Segoe UI"/>
            <w:noProof/>
            <w:color w:val="7D003E"/>
            <w:sz w:val="52"/>
            <w:szCs w:val="52"/>
            <w:lang w:val="fr-CH" w:eastAsia="fr-CH"/>
          </w:rPr>
          <w:drawing>
            <wp:anchor distT="0" distB="0" distL="114300" distR="114300" simplePos="0" relativeHeight="251670016" behindDoc="0" locked="0" layoutInCell="1" allowOverlap="1" wp14:anchorId="465108B2" wp14:editId="2DC77792">
              <wp:simplePos x="0" y="0"/>
              <wp:positionH relativeFrom="page">
                <wp:posOffset>720090</wp:posOffset>
              </wp:positionH>
              <wp:positionV relativeFrom="page">
                <wp:posOffset>719455</wp:posOffset>
              </wp:positionV>
              <wp:extent cx="2091690" cy="488950"/>
              <wp:effectExtent l="0" t="0" r="3810" b="6350"/>
              <wp:wrapNone/>
              <wp:docPr id="3" name="Grafik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HArmee_d_cmyk_pos_quer_pf.jpg"/>
                      <pic:cNvPicPr preferRelativeResize="0"/>
                    </pic:nvPicPr>
                    <pic:blipFill rotWithShape="1"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1130"/>
                      <a:stretch/>
                    </pic:blipFill>
                    <pic:spPr bwMode="auto">
                      <a:xfrm>
                        <a:off x="0" y="0"/>
                        <a:ext cx="2091690" cy="4889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CF5D2D">
          <w:rPr>
            <w:rFonts w:ascii="Segoe UI" w:hAnsi="Segoe UI" w:cs="Segoe UI"/>
            <w:noProof/>
            <w:color w:val="7D003E"/>
            <w:sz w:val="52"/>
            <w:szCs w:val="52"/>
            <w:lang w:val="fr-CH" w:eastAsia="fr-CH"/>
          </w:rPr>
          <mc:AlternateContent>
            <mc:Choice Requires="wps">
              <w:drawing>
                <wp:anchor distT="45720" distB="45720" distL="114300" distR="114300" simplePos="0" relativeHeight="251668992" behindDoc="1" locked="0" layoutInCell="1" allowOverlap="1" wp14:anchorId="5842ECE3" wp14:editId="1A8699EF">
                  <wp:simplePos x="0" y="0"/>
                  <wp:positionH relativeFrom="column">
                    <wp:posOffset>2324100</wp:posOffset>
                  </wp:positionH>
                  <wp:positionV relativeFrom="paragraph">
                    <wp:posOffset>-97304</wp:posOffset>
                  </wp:positionV>
                  <wp:extent cx="1342417" cy="272374"/>
                  <wp:effectExtent l="0" t="0" r="0" b="0"/>
                  <wp:wrapNone/>
                  <wp:docPr id="217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2417" cy="272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F097D" w14:textId="77777777" w:rsidR="004B1089" w:rsidRPr="003E69E7" w:rsidRDefault="004B1089" w:rsidP="004B1089">
                              <w:pPr>
                                <w:rPr>
                                  <w:lang w:val="it-CH"/>
                                </w:rPr>
                              </w:pPr>
                              <w:r w:rsidRPr="003E69E7">
                                <w:rPr>
                                  <w:rFonts w:ascii="Helvetica" w:hAnsi="Helvetica"/>
                                  <w:b/>
                                  <w:bCs/>
                                  <w:color w:val="000000"/>
                                  <w:kern w:val="36"/>
                                  <w:sz w:val="16"/>
                                  <w:lang w:val="it-CH" w:eastAsia="fr-CH"/>
                                </w:rPr>
                                <w:t>Esercito svizzero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842ECE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  <v:textbox>
                    <w:txbxContent>
                      <w:p w14:paraId="36AF097D" w14:textId="77777777" w:rsidR="004B1089" w:rsidRPr="003E69E7" w:rsidRDefault="004B1089" w:rsidP="004B1089">
                        <w:pPr>
                          <w:rPr>
                            <w:lang w:val="it-CH"/>
                          </w:rPr>
                        </w:pPr>
                        <w:r w:rsidRPr="003E69E7">
                          <w:rPr>
                            <w:rFonts w:ascii="Helvetica" w:hAnsi="Helvetica"/>
                            <w:b/>
                            <w:bCs/>
                            <w:color w:val="000000"/>
                            <w:kern w:val="36"/>
                            <w:sz w:val="16"/>
                            <w:lang w:val="it-CH" w:eastAsia="fr-CH"/>
                          </w:rPr>
                          <w:t>Esercito svizzero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CF5D2D">
          <w:rPr>
            <w:rFonts w:ascii="Segoe UI" w:hAnsi="Segoe UI" w:cs="Segoe UI"/>
            <w:sz w:val="24"/>
            <w:szCs w:val="24"/>
            <w:lang w:val="it-CH" w:eastAsia="fr-CH"/>
          </w:rPr>
          <w:br/>
        </w:r>
      </w:ins>
    </w:p>
    <w:p w14:paraId="4D4E65D4" w14:textId="77777777" w:rsidR="004B1089" w:rsidRPr="00F52599" w:rsidRDefault="004B1089" w:rsidP="004B1089">
      <w:pPr>
        <w:tabs>
          <w:tab w:val="left" w:pos="4253"/>
        </w:tabs>
        <w:spacing w:line="276" w:lineRule="auto"/>
        <w:ind w:left="-14"/>
        <w:rPr>
          <w:ins w:id="2" w:author="Schneider Séraphine VTG" w:date="2023-09-19T10:00:00Z"/>
          <w:rFonts w:ascii="Segoe UI" w:hAnsi="Segoe UI" w:cs="Segoe UI"/>
          <w:color w:val="7D003E"/>
          <w:sz w:val="52"/>
          <w:szCs w:val="52"/>
        </w:rPr>
      </w:pPr>
    </w:p>
    <w:p w14:paraId="53A55878" w14:textId="77777777" w:rsidR="004B1089" w:rsidRPr="00F52599" w:rsidRDefault="004B1089" w:rsidP="004B1089">
      <w:pPr>
        <w:tabs>
          <w:tab w:val="left" w:pos="4253"/>
        </w:tabs>
        <w:spacing w:line="276" w:lineRule="auto"/>
        <w:ind w:left="-14"/>
        <w:rPr>
          <w:ins w:id="3" w:author="Schneider Séraphine VTG" w:date="2023-09-19T10:00:00Z"/>
          <w:rFonts w:ascii="Segoe UI" w:hAnsi="Segoe UI" w:cs="Segoe UI"/>
          <w:color w:val="7D003E"/>
          <w:sz w:val="52"/>
          <w:szCs w:val="52"/>
        </w:rPr>
      </w:pPr>
    </w:p>
    <w:p w14:paraId="093FE75D" w14:textId="77777777" w:rsidR="004B1089" w:rsidRPr="00F52599" w:rsidRDefault="004B1089" w:rsidP="004B1089">
      <w:pPr>
        <w:tabs>
          <w:tab w:val="left" w:pos="4253"/>
        </w:tabs>
        <w:spacing w:line="276" w:lineRule="auto"/>
        <w:ind w:left="-14"/>
        <w:rPr>
          <w:ins w:id="4" w:author="Schneider Séraphine VTG" w:date="2023-09-19T10:00:00Z"/>
          <w:rFonts w:ascii="Segoe UI" w:hAnsi="Segoe UI" w:cs="Segoe UI"/>
          <w:color w:val="7D003E"/>
          <w:sz w:val="52"/>
          <w:szCs w:val="52"/>
        </w:rPr>
      </w:pPr>
    </w:p>
    <w:p w14:paraId="739B803F" w14:textId="77777777" w:rsidR="004B1089" w:rsidRPr="00EC3133" w:rsidRDefault="004B1089" w:rsidP="004B1089">
      <w:pPr>
        <w:tabs>
          <w:tab w:val="left" w:pos="4253"/>
        </w:tabs>
        <w:spacing w:line="276" w:lineRule="auto"/>
        <w:rPr>
          <w:ins w:id="5" w:author="Schneider Séraphine VTG" w:date="2023-09-19T10:00:00Z"/>
          <w:rFonts w:ascii="Segoe UI" w:hAnsi="Segoe UI" w:cs="Segoe UI"/>
          <w:color w:val="0C5C0E"/>
          <w:sz w:val="52"/>
          <w:szCs w:val="52"/>
          <w:lang w:val="it-CH"/>
        </w:rPr>
      </w:pPr>
      <w:ins w:id="6" w:author="Schneider Séraphine VTG" w:date="2023-09-19T10:00:00Z">
        <w:r w:rsidRPr="00EC3133">
          <w:rPr>
            <w:rFonts w:ascii="Segoe UI" w:hAnsi="Segoe UI" w:cs="Segoe UI"/>
            <w:color w:val="0C5C0E"/>
            <w:sz w:val="52"/>
            <w:szCs w:val="52"/>
            <w:lang w:val="it-CH"/>
          </w:rPr>
          <w:t>Attestato di formazione e d</w:t>
        </w:r>
        <w:r>
          <w:rPr>
            <w:rFonts w:ascii="Segoe UI" w:hAnsi="Segoe UI" w:cs="Segoe UI"/>
            <w:color w:val="0C5C0E"/>
            <w:sz w:val="52"/>
            <w:szCs w:val="52"/>
            <w:lang w:val="it-CH"/>
          </w:rPr>
          <w:t>i competenza</w:t>
        </w:r>
      </w:ins>
    </w:p>
    <w:p w14:paraId="2F93EA32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ins w:id="7" w:author="Schneider Séraphine VTG" w:date="2023-09-19T10:00:00Z"/>
          <w:rFonts w:ascii="Segoe UI" w:hAnsi="Segoe UI" w:cs="Segoe UI"/>
          <w:color w:val="00008A"/>
          <w:sz w:val="24"/>
          <w:szCs w:val="24"/>
          <w:lang w:val="it-CH"/>
        </w:rPr>
      </w:pPr>
    </w:p>
    <w:p w14:paraId="588C5D00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ins w:id="8" w:author="Schneider Séraphine VTG" w:date="2023-09-19T10:00:00Z"/>
          <w:rFonts w:ascii="Segoe UI" w:hAnsi="Segoe UI" w:cs="Segoe UI"/>
          <w:sz w:val="24"/>
          <w:szCs w:val="24"/>
          <w:lang w:val="it-CH"/>
        </w:rPr>
      </w:pPr>
    </w:p>
    <w:p w14:paraId="1BD8A4DD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ins w:id="9" w:author="Schneider Séraphine VTG" w:date="2023-09-19T10:00:00Z"/>
          <w:rFonts w:ascii="Segoe UI" w:hAnsi="Segoe UI" w:cs="Segoe UI"/>
          <w:sz w:val="24"/>
          <w:szCs w:val="24"/>
          <w:lang w:val="it-CH"/>
        </w:rPr>
      </w:pPr>
    </w:p>
    <w:p w14:paraId="61398049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ins w:id="10" w:author="Schneider Séraphine VTG" w:date="2023-09-19T10:00:00Z"/>
          <w:rFonts w:ascii="Segoe UI" w:hAnsi="Segoe UI" w:cs="Segoe UI"/>
          <w:sz w:val="24"/>
          <w:szCs w:val="24"/>
          <w:lang w:val="it-CH"/>
        </w:rPr>
      </w:pPr>
      <w:ins w:id="11" w:author="Schneider Séraphine VTG" w:date="2023-09-19T10:00:00Z">
        <w:r w:rsidRPr="00CF5D2D">
          <w:rPr>
            <w:rFonts w:ascii="Segoe UI" w:hAnsi="Segoe UI" w:cs="Segoe UI"/>
            <w:sz w:val="24"/>
            <w:szCs w:val="24"/>
            <w:lang w:val="it-CH"/>
          </w:rPr>
          <w:t>L'Esercito svizzero conferma che</w:t>
        </w:r>
      </w:ins>
    </w:p>
    <w:p w14:paraId="75FB4DBA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ins w:id="12" w:author="Schneider Séraphine VTG" w:date="2023-09-19T10:00:00Z"/>
          <w:rFonts w:ascii="Segoe UI" w:hAnsi="Segoe UI" w:cs="Segoe UI"/>
          <w:sz w:val="24"/>
          <w:szCs w:val="24"/>
          <w:lang w:val="it-CH"/>
        </w:rPr>
      </w:pPr>
    </w:p>
    <w:p w14:paraId="44E1D746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ins w:id="13" w:author="Schneider Séraphine VTG" w:date="2023-09-19T10:00:00Z"/>
          <w:rFonts w:ascii="Segoe UI" w:hAnsi="Segoe UI" w:cs="Segoe UI"/>
          <w:b/>
          <w:sz w:val="32"/>
          <w:szCs w:val="32"/>
          <w:lang w:val="it-CH"/>
        </w:rPr>
      </w:pPr>
      <w:ins w:id="14" w:author="Schneider Séraphine VTG" w:date="2023-09-19T10:00:00Z">
        <w:r>
          <w:rPr>
            <w:rFonts w:ascii="Segoe UI" w:hAnsi="Segoe UI" w:cs="Segoe UI"/>
            <w:b/>
            <w:sz w:val="32"/>
            <w:szCs w:val="32"/>
            <w:lang w:val="it-CH"/>
          </w:rPr>
          <w:t xml:space="preserve">Felix </w:t>
        </w:r>
        <w:proofErr w:type="spellStart"/>
        <w:r>
          <w:rPr>
            <w:rFonts w:ascii="Segoe UI" w:hAnsi="Segoe UI" w:cs="Segoe UI"/>
            <w:b/>
            <w:sz w:val="32"/>
            <w:szCs w:val="32"/>
            <w:lang w:val="it-CH"/>
          </w:rPr>
          <w:t>Muster</w:t>
        </w:r>
        <w:proofErr w:type="spellEnd"/>
      </w:ins>
    </w:p>
    <w:p w14:paraId="270C7844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ins w:id="15" w:author="Schneider Séraphine VTG" w:date="2023-09-19T10:00:00Z"/>
          <w:rFonts w:ascii="Segoe UI" w:hAnsi="Segoe UI" w:cs="Segoe UI"/>
          <w:sz w:val="24"/>
          <w:szCs w:val="24"/>
          <w:lang w:val="it-CH"/>
        </w:rPr>
      </w:pPr>
    </w:p>
    <w:p w14:paraId="246E8865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ins w:id="16" w:author="Schneider Séraphine VTG" w:date="2023-09-19T10:00:00Z"/>
          <w:rFonts w:ascii="Segoe UI" w:hAnsi="Segoe UI" w:cs="Segoe UI"/>
          <w:sz w:val="24"/>
          <w:szCs w:val="24"/>
          <w:lang w:val="it-CH"/>
        </w:rPr>
      </w:pPr>
      <w:ins w:id="17" w:author="Schneider Séraphine VTG" w:date="2023-09-19T10:00:00Z">
        <w:r w:rsidRPr="00CF5D2D">
          <w:rPr>
            <w:rFonts w:ascii="Segoe UI" w:hAnsi="Segoe UI" w:cs="Segoe UI"/>
            <w:sz w:val="24"/>
            <w:szCs w:val="24"/>
            <w:lang w:val="it-CH"/>
          </w:rPr>
          <w:t>nato il</w:t>
        </w:r>
        <w:r>
          <w:rPr>
            <w:rFonts w:ascii="Segoe UI" w:hAnsi="Segoe UI" w:cs="Segoe UI"/>
            <w:sz w:val="24"/>
            <w:szCs w:val="24"/>
            <w:lang w:val="it-CH"/>
          </w:rPr>
          <w:t xml:space="preserve"> </w:t>
        </w:r>
        <w:proofErr w:type="spellStart"/>
        <w:r>
          <w:rPr>
            <w:rFonts w:ascii="Segoe UI" w:hAnsi="Segoe UI" w:cs="Segoe UI"/>
            <w:sz w:val="24"/>
            <w:szCs w:val="24"/>
            <w:lang w:val="it-CH"/>
          </w:rPr>
          <w:t>xx.</w:t>
        </w:r>
        <w:proofErr w:type="gramStart"/>
        <w:r>
          <w:rPr>
            <w:rFonts w:ascii="Segoe UI" w:hAnsi="Segoe UI" w:cs="Segoe UI"/>
            <w:sz w:val="24"/>
            <w:szCs w:val="24"/>
            <w:lang w:val="it-CH"/>
          </w:rPr>
          <w:t>xx.xxxx</w:t>
        </w:r>
        <w:proofErr w:type="spellEnd"/>
        <w:proofErr w:type="gramEnd"/>
      </w:ins>
    </w:p>
    <w:p w14:paraId="3F734D4E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ins w:id="18" w:author="Schneider Séraphine VTG" w:date="2023-09-19T10:00:00Z"/>
          <w:rFonts w:ascii="Segoe UI" w:hAnsi="Segoe UI" w:cs="Segoe UI"/>
          <w:sz w:val="24"/>
          <w:szCs w:val="24"/>
          <w:lang w:val="it-CH"/>
        </w:rPr>
      </w:pPr>
      <w:ins w:id="19" w:author="Schneider Séraphine VTG" w:date="2023-09-19T10:00:00Z">
        <w:r w:rsidRPr="00CF5D2D">
          <w:rPr>
            <w:rFonts w:ascii="Segoe UI" w:hAnsi="Segoe UI" w:cs="Segoe UI"/>
            <w:sz w:val="24"/>
            <w:szCs w:val="24"/>
            <w:lang w:val="it-CH"/>
          </w:rPr>
          <w:t>ha prestato il seguente servizio militare.</w:t>
        </w:r>
      </w:ins>
    </w:p>
    <w:p w14:paraId="45696F2B" w14:textId="77777777" w:rsidR="004B1089" w:rsidRPr="00533DE8" w:rsidRDefault="004B1089" w:rsidP="004B1089">
      <w:pPr>
        <w:tabs>
          <w:tab w:val="left" w:pos="4253"/>
        </w:tabs>
        <w:spacing w:line="240" w:lineRule="auto"/>
        <w:rPr>
          <w:ins w:id="20" w:author="Schneider Séraphine VTG" w:date="2023-09-19T10:00:00Z"/>
          <w:rFonts w:ascii="Segoe UI" w:hAnsi="Segoe UI" w:cs="Segoe UI"/>
          <w:sz w:val="24"/>
          <w:szCs w:val="24"/>
          <w:lang w:val="it-CH"/>
        </w:rPr>
      </w:pPr>
    </w:p>
    <w:p w14:paraId="78DAA98C" w14:textId="77777777" w:rsidR="004B1089" w:rsidRPr="00533DE8" w:rsidRDefault="004B1089" w:rsidP="004B1089">
      <w:pPr>
        <w:tabs>
          <w:tab w:val="left" w:pos="4253"/>
        </w:tabs>
        <w:spacing w:line="240" w:lineRule="auto"/>
        <w:rPr>
          <w:ins w:id="21" w:author="Schneider Séraphine VTG" w:date="2023-09-19T10:00:00Z"/>
          <w:rFonts w:ascii="Segoe UI" w:hAnsi="Segoe UI" w:cs="Segoe UI"/>
          <w:sz w:val="24"/>
          <w:szCs w:val="24"/>
          <w:lang w:val="it-CH"/>
        </w:rPr>
      </w:pPr>
    </w:p>
    <w:p w14:paraId="77A75365" w14:textId="77777777" w:rsidR="004B1089" w:rsidRPr="00533DE8" w:rsidRDefault="004B1089" w:rsidP="004B1089">
      <w:pPr>
        <w:spacing w:line="240" w:lineRule="auto"/>
        <w:ind w:hanging="14"/>
        <w:rPr>
          <w:ins w:id="22" w:author="Schneider Séraphine VTG" w:date="2023-09-19T10:00:00Z"/>
          <w:rFonts w:ascii="Segoe UI" w:hAnsi="Segoe UI" w:cs="Segoe UI"/>
          <w:sz w:val="24"/>
          <w:szCs w:val="24"/>
          <w:lang w:val="it-CH"/>
        </w:rPr>
      </w:pPr>
      <w:bookmarkStart w:id="23" w:name="_Hlk140659631"/>
      <w:ins w:id="24" w:author="Schneider Séraphine VTG" w:date="2023-09-19T10:00:00Z">
        <w:r w:rsidRPr="00CF5D2D">
          <w:rPr>
            <w:rFonts w:ascii="Segoe UI" w:hAnsi="Segoe UI" w:cs="Segoe UI"/>
            <w:b/>
            <w:sz w:val="24"/>
            <w:szCs w:val="24"/>
            <w:lang w:val="it-CH"/>
          </w:rPr>
          <w:t>Servizio militare presso:</w:t>
        </w:r>
        <w:r w:rsidRPr="00533DE8">
          <w:rPr>
            <w:rFonts w:ascii="Segoe UI" w:hAnsi="Segoe UI" w:cs="Segoe UI"/>
            <w:b/>
            <w:sz w:val="24"/>
            <w:szCs w:val="24"/>
            <w:lang w:val="it-CH"/>
          </w:rPr>
          <w:tab/>
        </w:r>
        <w:r>
          <w:rPr>
            <w:rFonts w:ascii="Segoe UI" w:hAnsi="Segoe UI" w:cs="Segoe UI"/>
            <w:b/>
            <w:sz w:val="24"/>
            <w:szCs w:val="24"/>
            <w:lang w:val="it-CH"/>
          </w:rPr>
          <w:tab/>
        </w:r>
        <w:r w:rsidRPr="00533DE8">
          <w:rPr>
            <w:rFonts w:ascii="Segoe UI" w:hAnsi="Segoe UI" w:cs="Segoe UI"/>
            <w:b/>
            <w:sz w:val="24"/>
            <w:szCs w:val="24"/>
            <w:lang w:val="it-CH"/>
          </w:rPr>
          <w:tab/>
        </w:r>
      </w:ins>
    </w:p>
    <w:p w14:paraId="69374D7D" w14:textId="77777777" w:rsidR="004B1089" w:rsidRPr="00533DE8" w:rsidRDefault="004B1089" w:rsidP="004B1089">
      <w:pPr>
        <w:spacing w:line="240" w:lineRule="auto"/>
        <w:ind w:left="-14"/>
        <w:rPr>
          <w:ins w:id="25" w:author="Schneider Séraphine VTG" w:date="2023-09-19T10:00:00Z"/>
          <w:rFonts w:ascii="Segoe UI" w:hAnsi="Segoe UI" w:cs="Segoe UI"/>
          <w:sz w:val="24"/>
          <w:szCs w:val="24"/>
          <w:lang w:val="it-CH"/>
        </w:rPr>
      </w:pPr>
      <w:ins w:id="26" w:author="Schneider Séraphine VTG" w:date="2023-09-19T10:00:00Z">
        <w:r w:rsidRPr="002D13D6">
          <w:rPr>
            <w:rFonts w:ascii="Segoe UI" w:hAnsi="Segoe UI" w:cs="Segoe UI"/>
            <w:b/>
            <w:sz w:val="24"/>
            <w:szCs w:val="24"/>
            <w:lang w:val="it-CH"/>
          </w:rPr>
          <w:t>Periodo:</w:t>
        </w:r>
        <w:r w:rsidRPr="00533DE8">
          <w:rPr>
            <w:rFonts w:ascii="Segoe UI" w:hAnsi="Segoe UI" w:cs="Segoe UI"/>
            <w:b/>
            <w:sz w:val="24"/>
            <w:szCs w:val="24"/>
            <w:lang w:val="it-CH"/>
          </w:rPr>
          <w:tab/>
        </w:r>
        <w:r w:rsidRPr="00533DE8">
          <w:rPr>
            <w:rFonts w:ascii="Segoe UI" w:hAnsi="Segoe UI" w:cs="Segoe UI"/>
            <w:b/>
            <w:sz w:val="24"/>
            <w:szCs w:val="24"/>
            <w:lang w:val="it-CH"/>
          </w:rPr>
          <w:tab/>
        </w:r>
        <w:r w:rsidRPr="00533DE8">
          <w:rPr>
            <w:rFonts w:ascii="Segoe UI" w:hAnsi="Segoe UI" w:cs="Segoe UI"/>
            <w:b/>
            <w:sz w:val="24"/>
            <w:szCs w:val="24"/>
            <w:lang w:val="it-CH"/>
          </w:rPr>
          <w:tab/>
        </w:r>
        <w:r>
          <w:rPr>
            <w:rFonts w:ascii="Segoe UI" w:hAnsi="Segoe UI" w:cs="Segoe UI"/>
            <w:b/>
            <w:sz w:val="24"/>
            <w:szCs w:val="24"/>
            <w:lang w:val="it-CH"/>
          </w:rPr>
          <w:tab/>
        </w:r>
        <w:proofErr w:type="spellStart"/>
        <w:r w:rsidRPr="00533DE8">
          <w:rPr>
            <w:rFonts w:ascii="Segoe UI" w:hAnsi="Segoe UI" w:cs="Segoe UI"/>
            <w:sz w:val="24"/>
            <w:szCs w:val="24"/>
            <w:lang w:val="it-CH"/>
          </w:rPr>
          <w:t>xx.</w:t>
        </w:r>
        <w:proofErr w:type="gramStart"/>
        <w:r w:rsidRPr="00533DE8">
          <w:rPr>
            <w:rFonts w:ascii="Segoe UI" w:hAnsi="Segoe UI" w:cs="Segoe UI"/>
            <w:sz w:val="24"/>
            <w:szCs w:val="24"/>
            <w:lang w:val="it-CH"/>
          </w:rPr>
          <w:t>xx.xxxx</w:t>
        </w:r>
        <w:proofErr w:type="spellEnd"/>
        <w:proofErr w:type="gramEnd"/>
        <w:r w:rsidRPr="00533DE8">
          <w:rPr>
            <w:rFonts w:ascii="Segoe UI" w:hAnsi="Segoe UI" w:cs="Segoe UI"/>
            <w:sz w:val="24"/>
            <w:szCs w:val="24"/>
            <w:lang w:val="it-CH"/>
          </w:rPr>
          <w:t xml:space="preserve"> – </w:t>
        </w:r>
        <w:proofErr w:type="spellStart"/>
        <w:r w:rsidRPr="00533DE8">
          <w:rPr>
            <w:rFonts w:ascii="Segoe UI" w:hAnsi="Segoe UI" w:cs="Segoe UI"/>
            <w:sz w:val="24"/>
            <w:szCs w:val="24"/>
            <w:lang w:val="it-CH"/>
          </w:rPr>
          <w:t>xx.xx.xxxx</w:t>
        </w:r>
        <w:proofErr w:type="spellEnd"/>
      </w:ins>
    </w:p>
    <w:bookmarkEnd w:id="23"/>
    <w:p w14:paraId="5F15BA82" w14:textId="655A625D" w:rsidR="00805B48" w:rsidRPr="003F7AE3" w:rsidDel="004B1089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del w:id="27" w:author="Schneider Séraphine VTG" w:date="2023-09-19T10:00:00Z"/>
          <w:rFonts w:ascii="Segoe UI" w:hAnsi="Segoe UI" w:cs="Segoe UI"/>
          <w:color w:val="7D003E"/>
          <w:sz w:val="52"/>
          <w:szCs w:val="52"/>
        </w:rPr>
      </w:pPr>
      <w:del w:id="28" w:author="Schneider Séraphine VTG" w:date="2023-09-19T10:00:00Z">
        <w:r w:rsidRPr="003F7AE3" w:rsidDel="004B1089">
          <w:rPr>
            <w:noProof/>
          </w:rPr>
          <w:drawing>
            <wp:anchor distT="0" distB="0" distL="114300" distR="114300" simplePos="0" relativeHeight="251665920" behindDoc="1" locked="0" layoutInCell="1" allowOverlap="1" wp14:anchorId="5780F8C1" wp14:editId="7F298275">
              <wp:simplePos x="0" y="0"/>
              <wp:positionH relativeFrom="margin">
                <wp:align>right</wp:align>
              </wp:positionH>
              <wp:positionV relativeFrom="paragraph">
                <wp:posOffset>-3810</wp:posOffset>
              </wp:positionV>
              <wp:extent cx="1173600" cy="1620000"/>
              <wp:effectExtent l="0" t="0" r="7620" b="0"/>
              <wp:wrapNone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3600" cy="162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05B48" w:rsidRPr="003F7AE3" w:rsidDel="004B1089">
          <w:rPr>
            <w:rFonts w:ascii="Segoe UI" w:hAnsi="Segoe UI" w:cs="Segoe UI"/>
            <w:noProof/>
            <w:color w:val="7D003E"/>
            <w:sz w:val="52"/>
            <w:szCs w:val="52"/>
          </w:rPr>
          <w:drawing>
            <wp:anchor distT="0" distB="0" distL="114300" distR="114300" simplePos="0" relativeHeight="251664896" behindDoc="0" locked="0" layoutInCell="1" allowOverlap="1" wp14:anchorId="17AE00C5" wp14:editId="0346150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3038400" cy="489600"/>
              <wp:effectExtent l="0" t="0" r="0" b="5715"/>
              <wp:wrapNone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HArmee_d_cmyk_pos_quer_pf.jpg"/>
                      <pic:cNvPicPr preferRelativeResize="0"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8400" cy="48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14:paraId="3E25E24F" w14:textId="5D7EFAD5" w:rsidR="00805B48" w:rsidRPr="003F7AE3" w:rsidDel="004B1089" w:rsidRDefault="00F46466" w:rsidP="00F46466">
      <w:pPr>
        <w:tabs>
          <w:tab w:val="left" w:pos="8920"/>
        </w:tabs>
        <w:spacing w:line="276" w:lineRule="auto"/>
        <w:ind w:left="-14"/>
        <w:rPr>
          <w:del w:id="29" w:author="Schneider Séraphine VTG" w:date="2023-09-19T10:00:00Z"/>
          <w:rFonts w:ascii="Segoe UI" w:hAnsi="Segoe UI" w:cs="Segoe UI"/>
          <w:color w:val="7D003E"/>
          <w:sz w:val="52"/>
          <w:szCs w:val="52"/>
        </w:rPr>
      </w:pPr>
      <w:del w:id="30" w:author="Schneider Séraphine VTG" w:date="2023-09-19T10:00:00Z">
        <w:r w:rsidDel="004B1089">
          <w:rPr>
            <w:rFonts w:ascii="Segoe UI" w:hAnsi="Segoe UI" w:cs="Segoe UI"/>
            <w:color w:val="7D003E"/>
            <w:sz w:val="52"/>
            <w:szCs w:val="52"/>
          </w:rPr>
          <w:tab/>
        </w:r>
      </w:del>
    </w:p>
    <w:p w14:paraId="7EAF635A" w14:textId="6B69B5B6" w:rsidR="00805B48" w:rsidRPr="003F7AE3" w:rsidDel="004B1089" w:rsidRDefault="00805B48" w:rsidP="00CE40BE">
      <w:pPr>
        <w:tabs>
          <w:tab w:val="left" w:pos="4253"/>
        </w:tabs>
        <w:spacing w:line="276" w:lineRule="auto"/>
        <w:ind w:left="-14"/>
        <w:rPr>
          <w:del w:id="31" w:author="Schneider Séraphine VTG" w:date="2023-09-19T10:00:00Z"/>
          <w:rFonts w:ascii="Segoe UI" w:hAnsi="Segoe UI" w:cs="Segoe UI"/>
          <w:color w:val="7D003E"/>
          <w:sz w:val="52"/>
          <w:szCs w:val="52"/>
        </w:rPr>
      </w:pPr>
    </w:p>
    <w:p w14:paraId="445C4E66" w14:textId="516CFC61" w:rsidR="00805B48" w:rsidRPr="003F7AE3" w:rsidDel="004B1089" w:rsidRDefault="00805B48" w:rsidP="00CE40BE">
      <w:pPr>
        <w:tabs>
          <w:tab w:val="left" w:pos="4253"/>
        </w:tabs>
        <w:spacing w:line="276" w:lineRule="auto"/>
        <w:ind w:left="-14"/>
        <w:rPr>
          <w:del w:id="32" w:author="Schneider Séraphine VTG" w:date="2023-09-19T10:00:00Z"/>
          <w:rFonts w:ascii="Segoe UI" w:hAnsi="Segoe UI" w:cs="Segoe UI"/>
          <w:color w:val="7D003E"/>
          <w:sz w:val="52"/>
          <w:szCs w:val="52"/>
        </w:rPr>
      </w:pPr>
    </w:p>
    <w:p w14:paraId="0706FF54" w14:textId="085D1C7E" w:rsidR="006C17A9" w:rsidRPr="003F7AE3" w:rsidDel="004B1089" w:rsidRDefault="00636EF8" w:rsidP="00805B48">
      <w:pPr>
        <w:tabs>
          <w:tab w:val="left" w:pos="4253"/>
        </w:tabs>
        <w:spacing w:line="276" w:lineRule="auto"/>
        <w:rPr>
          <w:del w:id="33" w:author="Schneider Séraphine VTG" w:date="2023-09-19T10:00:00Z"/>
          <w:rFonts w:ascii="Segoe UI" w:hAnsi="Segoe UI" w:cs="Segoe UI"/>
          <w:color w:val="0C5C0E"/>
          <w:sz w:val="52"/>
          <w:szCs w:val="52"/>
        </w:rPr>
      </w:pPr>
      <w:del w:id="34" w:author="Schneider Séraphine VTG" w:date="2023-09-19T10:00:00Z">
        <w:r w:rsidRPr="003F7AE3" w:rsidDel="004B1089">
          <w:rPr>
            <w:rFonts w:ascii="Segoe UI" w:hAnsi="Segoe UI" w:cs="Segoe UI"/>
            <w:color w:val="0C5C0E"/>
            <w:sz w:val="52"/>
            <w:szCs w:val="52"/>
          </w:rPr>
          <w:delText>Bildungs- und Kompetenznach</w:delText>
        </w:r>
        <w:r w:rsidR="00242DA1" w:rsidRPr="003F7AE3" w:rsidDel="004B1089">
          <w:rPr>
            <w:rFonts w:ascii="Segoe UI" w:hAnsi="Segoe UI" w:cs="Segoe UI"/>
            <w:color w:val="0C5C0E"/>
            <w:sz w:val="52"/>
            <w:szCs w:val="52"/>
          </w:rPr>
          <w:delText>weis</w:delText>
        </w:r>
      </w:del>
    </w:p>
    <w:p w14:paraId="5A2407D2" w14:textId="771AC30B" w:rsidR="00242DA1" w:rsidRPr="003F7AE3" w:rsidDel="004B1089" w:rsidRDefault="00242DA1" w:rsidP="00805B48">
      <w:pPr>
        <w:tabs>
          <w:tab w:val="left" w:pos="4253"/>
        </w:tabs>
        <w:spacing w:line="240" w:lineRule="auto"/>
        <w:ind w:left="-14"/>
        <w:rPr>
          <w:del w:id="35" w:author="Schneider Séraphine VTG" w:date="2023-09-19T10:00:00Z"/>
          <w:rFonts w:ascii="Segoe UI" w:hAnsi="Segoe UI" w:cs="Segoe UI"/>
          <w:sz w:val="24"/>
          <w:szCs w:val="24"/>
        </w:rPr>
      </w:pPr>
    </w:p>
    <w:p w14:paraId="7C21FAF1" w14:textId="58B982D1" w:rsidR="00BB3AB0" w:rsidRPr="003F7AE3" w:rsidDel="004B1089" w:rsidRDefault="00BB3AB0" w:rsidP="00805B48">
      <w:pPr>
        <w:tabs>
          <w:tab w:val="left" w:pos="4253"/>
        </w:tabs>
        <w:spacing w:line="240" w:lineRule="auto"/>
        <w:ind w:left="-14"/>
        <w:rPr>
          <w:del w:id="36" w:author="Schneider Séraphine VTG" w:date="2023-09-19T10:00:00Z"/>
          <w:rFonts w:ascii="Segoe UI" w:hAnsi="Segoe UI" w:cs="Segoe UI"/>
          <w:sz w:val="24"/>
          <w:szCs w:val="24"/>
        </w:rPr>
      </w:pPr>
    </w:p>
    <w:p w14:paraId="5A579C5F" w14:textId="5FDC75A6" w:rsidR="00BB3AB0" w:rsidRPr="003F7AE3" w:rsidDel="004B1089" w:rsidRDefault="00BB3AB0" w:rsidP="00805B48">
      <w:pPr>
        <w:tabs>
          <w:tab w:val="left" w:pos="4253"/>
        </w:tabs>
        <w:spacing w:line="240" w:lineRule="auto"/>
        <w:ind w:left="-14"/>
        <w:rPr>
          <w:del w:id="37" w:author="Schneider Séraphine VTG" w:date="2023-09-19T10:00:00Z"/>
          <w:rFonts w:ascii="Segoe UI" w:hAnsi="Segoe UI" w:cs="Segoe UI"/>
          <w:sz w:val="24"/>
          <w:szCs w:val="24"/>
        </w:rPr>
      </w:pPr>
    </w:p>
    <w:p w14:paraId="327DF8D5" w14:textId="648DD895" w:rsidR="00CE40BE" w:rsidRPr="003F7AE3" w:rsidDel="004B1089" w:rsidRDefault="00CE40BE" w:rsidP="00805B48">
      <w:pPr>
        <w:tabs>
          <w:tab w:val="left" w:pos="4253"/>
        </w:tabs>
        <w:spacing w:line="240" w:lineRule="auto"/>
        <w:ind w:left="-14"/>
        <w:rPr>
          <w:del w:id="38" w:author="Schneider Séraphine VTG" w:date="2023-09-19T10:00:00Z"/>
          <w:rFonts w:ascii="Segoe UI" w:hAnsi="Segoe UI" w:cs="Segoe UI"/>
          <w:sz w:val="24"/>
          <w:szCs w:val="24"/>
        </w:rPr>
      </w:pPr>
      <w:del w:id="39" w:author="Schneider Séraphine VTG" w:date="2023-09-19T10:00:00Z">
        <w:r w:rsidRPr="003F7AE3" w:rsidDel="004B1089">
          <w:rPr>
            <w:rFonts w:ascii="Segoe UI" w:hAnsi="Segoe UI" w:cs="Segoe UI"/>
            <w:sz w:val="24"/>
            <w:szCs w:val="24"/>
          </w:rPr>
          <w:delText>Die Schweizer Armee bestätigt hiermit, dass</w:delText>
        </w:r>
      </w:del>
    </w:p>
    <w:p w14:paraId="55258697" w14:textId="30BAC36A" w:rsidR="00242DA1" w:rsidRPr="003F7AE3" w:rsidDel="004B1089" w:rsidRDefault="00242DA1" w:rsidP="00805B48">
      <w:pPr>
        <w:tabs>
          <w:tab w:val="left" w:pos="4253"/>
        </w:tabs>
        <w:spacing w:line="240" w:lineRule="auto"/>
        <w:rPr>
          <w:del w:id="40" w:author="Schneider Séraphine VTG" w:date="2023-09-19T10:00:00Z"/>
          <w:rFonts w:ascii="Segoe UI" w:hAnsi="Segoe UI" w:cs="Segoe UI"/>
          <w:sz w:val="24"/>
          <w:szCs w:val="24"/>
        </w:rPr>
      </w:pPr>
    </w:p>
    <w:p w14:paraId="6180A43A" w14:textId="5B09839F" w:rsidR="00242DA1" w:rsidRPr="003F7AE3" w:rsidDel="004B1089" w:rsidRDefault="00283FED" w:rsidP="00242DA1">
      <w:pPr>
        <w:tabs>
          <w:tab w:val="left" w:pos="4253"/>
        </w:tabs>
        <w:spacing w:line="276" w:lineRule="auto"/>
        <w:rPr>
          <w:del w:id="41" w:author="Schneider Séraphine VTG" w:date="2023-09-19T10:00:00Z"/>
          <w:rFonts w:ascii="Segoe UI" w:hAnsi="Segoe UI" w:cs="Segoe UI"/>
          <w:b/>
          <w:sz w:val="32"/>
          <w:szCs w:val="32"/>
        </w:rPr>
      </w:pPr>
      <w:del w:id="42" w:author="Schneider Séraphine VTG" w:date="2023-09-19T10:00:00Z">
        <w:r w:rsidDel="004B1089">
          <w:rPr>
            <w:rFonts w:ascii="Segoe UI" w:hAnsi="Segoe UI" w:cs="Segoe UI"/>
            <w:b/>
            <w:sz w:val="32"/>
            <w:szCs w:val="32"/>
          </w:rPr>
          <w:delText>Felix Muster</w:delText>
        </w:r>
      </w:del>
    </w:p>
    <w:p w14:paraId="0B62167A" w14:textId="170B5922" w:rsidR="00242DA1" w:rsidRPr="003F7AE3" w:rsidDel="004B1089" w:rsidRDefault="00242DA1" w:rsidP="00805B48">
      <w:pPr>
        <w:tabs>
          <w:tab w:val="left" w:pos="4253"/>
        </w:tabs>
        <w:spacing w:line="240" w:lineRule="auto"/>
        <w:rPr>
          <w:del w:id="43" w:author="Schneider Séraphine VTG" w:date="2023-09-19T10:00:00Z"/>
          <w:rFonts w:ascii="Segoe UI" w:hAnsi="Segoe UI" w:cs="Segoe UI"/>
          <w:sz w:val="24"/>
          <w:szCs w:val="24"/>
        </w:rPr>
      </w:pPr>
    </w:p>
    <w:p w14:paraId="123153A0" w14:textId="6199BA2A" w:rsidR="008708A0" w:rsidRPr="003F7AE3" w:rsidDel="004B1089" w:rsidRDefault="00242DA1" w:rsidP="00805B48">
      <w:pPr>
        <w:tabs>
          <w:tab w:val="left" w:pos="4253"/>
        </w:tabs>
        <w:spacing w:line="240" w:lineRule="auto"/>
        <w:rPr>
          <w:del w:id="44" w:author="Schneider Séraphine VTG" w:date="2023-09-19T10:00:00Z"/>
          <w:rFonts w:ascii="Segoe UI" w:hAnsi="Segoe UI" w:cs="Segoe UI"/>
          <w:sz w:val="24"/>
          <w:szCs w:val="24"/>
        </w:rPr>
      </w:pPr>
      <w:del w:id="45" w:author="Schneider Séraphine VTG" w:date="2023-09-19T10:00:00Z">
        <w:r w:rsidRPr="003F7AE3" w:rsidDel="004B1089">
          <w:rPr>
            <w:rFonts w:ascii="Segoe UI" w:hAnsi="Segoe UI" w:cs="Segoe UI"/>
            <w:sz w:val="24"/>
            <w:szCs w:val="24"/>
          </w:rPr>
          <w:delText xml:space="preserve">geboren am </w:delText>
        </w:r>
        <w:r w:rsidR="008654E4" w:rsidRPr="003F7AE3" w:rsidDel="004B1089">
          <w:rPr>
            <w:rFonts w:ascii="Segoe UI" w:hAnsi="Segoe UI" w:cs="Segoe UI"/>
            <w:sz w:val="24"/>
            <w:szCs w:val="24"/>
          </w:rPr>
          <w:delText>xx.xx.xxxx</w:delText>
        </w:r>
      </w:del>
    </w:p>
    <w:p w14:paraId="69750553" w14:textId="0E3C7C9F" w:rsidR="00E20CC9" w:rsidRPr="003F7AE3" w:rsidDel="004B1089" w:rsidRDefault="00E20CC9" w:rsidP="00805B48">
      <w:pPr>
        <w:tabs>
          <w:tab w:val="left" w:pos="4253"/>
        </w:tabs>
        <w:spacing w:line="240" w:lineRule="auto"/>
        <w:rPr>
          <w:del w:id="46" w:author="Schneider Séraphine VTG" w:date="2023-09-19T10:00:00Z"/>
          <w:rFonts w:ascii="Segoe UI" w:hAnsi="Segoe UI" w:cs="Segoe UI"/>
          <w:sz w:val="24"/>
          <w:szCs w:val="24"/>
        </w:rPr>
      </w:pPr>
      <w:del w:id="47" w:author="Schneider Séraphine VTG" w:date="2023-09-19T10:00:00Z">
        <w:r w:rsidRPr="003F7AE3" w:rsidDel="004B1089">
          <w:rPr>
            <w:rFonts w:ascii="Segoe UI" w:hAnsi="Segoe UI" w:cs="Segoe UI"/>
            <w:sz w:val="24"/>
            <w:szCs w:val="24"/>
          </w:rPr>
          <w:delText xml:space="preserve">die </w:delText>
        </w:r>
        <w:r w:rsidR="00F754A2" w:rsidRPr="003F7AE3" w:rsidDel="004B1089">
          <w:rPr>
            <w:rFonts w:ascii="Segoe UI" w:hAnsi="Segoe UI" w:cs="Segoe UI"/>
            <w:sz w:val="24"/>
            <w:szCs w:val="24"/>
          </w:rPr>
          <w:delText>folgende militärische Dienstleistung</w:delText>
        </w:r>
        <w:r w:rsidR="00135C61" w:rsidDel="004B1089">
          <w:rPr>
            <w:rFonts w:ascii="Segoe UI" w:hAnsi="Segoe UI" w:cs="Segoe UI"/>
            <w:sz w:val="24"/>
            <w:szCs w:val="24"/>
          </w:rPr>
          <w:delText xml:space="preserve"> absolviert hat:</w:delText>
        </w:r>
        <w:r w:rsidRPr="003F7AE3" w:rsidDel="004B1089">
          <w:rPr>
            <w:rFonts w:ascii="Segoe UI" w:hAnsi="Segoe UI" w:cs="Segoe UI"/>
            <w:sz w:val="24"/>
            <w:szCs w:val="24"/>
          </w:rPr>
          <w:delText xml:space="preserve"> </w:delText>
        </w:r>
      </w:del>
    </w:p>
    <w:p w14:paraId="2223446E" w14:textId="4185A3F2" w:rsidR="008805DF" w:rsidRPr="003F7AE3" w:rsidDel="004B1089" w:rsidRDefault="008805DF" w:rsidP="00805B48">
      <w:pPr>
        <w:tabs>
          <w:tab w:val="left" w:pos="4253"/>
        </w:tabs>
        <w:spacing w:line="240" w:lineRule="auto"/>
        <w:rPr>
          <w:del w:id="48" w:author="Schneider Séraphine VTG" w:date="2023-09-19T10:00:00Z"/>
          <w:rFonts w:ascii="Segoe UI" w:hAnsi="Segoe UI" w:cs="Segoe UI"/>
          <w:sz w:val="24"/>
          <w:szCs w:val="24"/>
        </w:rPr>
      </w:pPr>
    </w:p>
    <w:p w14:paraId="03AC16D8" w14:textId="3EEF5FFE" w:rsidR="00242DA1" w:rsidRPr="003F7AE3" w:rsidDel="004B1089" w:rsidRDefault="00242DA1" w:rsidP="00805B48">
      <w:pPr>
        <w:tabs>
          <w:tab w:val="left" w:pos="4253"/>
        </w:tabs>
        <w:spacing w:line="240" w:lineRule="auto"/>
        <w:rPr>
          <w:del w:id="49" w:author="Schneider Séraphine VTG" w:date="2023-09-19T10:00:00Z"/>
          <w:rFonts w:ascii="Segoe UI" w:hAnsi="Segoe UI" w:cs="Segoe UI"/>
          <w:sz w:val="24"/>
          <w:szCs w:val="24"/>
        </w:rPr>
      </w:pPr>
    </w:p>
    <w:p w14:paraId="3E04E72F" w14:textId="6D6B8ADD" w:rsidR="008805DF" w:rsidRPr="003F7AE3" w:rsidDel="004B1089" w:rsidRDefault="00F754A2" w:rsidP="00805B48">
      <w:pPr>
        <w:spacing w:line="240" w:lineRule="auto"/>
        <w:ind w:hanging="14"/>
        <w:rPr>
          <w:del w:id="50" w:author="Schneider Séraphine VTG" w:date="2023-09-19T10:00:00Z"/>
          <w:rFonts w:ascii="Segoe UI" w:hAnsi="Segoe UI" w:cs="Segoe UI"/>
          <w:sz w:val="24"/>
          <w:szCs w:val="24"/>
        </w:rPr>
      </w:pPr>
      <w:del w:id="51" w:author="Schneider Séraphine VTG" w:date="2023-09-19T10:00:00Z">
        <w:r w:rsidRPr="003F7AE3" w:rsidDel="004B1089">
          <w:rPr>
            <w:rFonts w:ascii="Segoe UI" w:hAnsi="Segoe UI" w:cs="Segoe UI"/>
            <w:b/>
            <w:sz w:val="24"/>
            <w:szCs w:val="24"/>
          </w:rPr>
          <w:delText>Militärdienst bei</w:delText>
        </w:r>
        <w:r w:rsidR="00E20CC9" w:rsidRPr="003F7AE3" w:rsidDel="004B1089">
          <w:rPr>
            <w:rFonts w:ascii="Segoe UI" w:hAnsi="Segoe UI" w:cs="Segoe UI"/>
            <w:b/>
            <w:sz w:val="24"/>
            <w:szCs w:val="24"/>
          </w:rPr>
          <w:delText xml:space="preserve">: </w:delText>
        </w:r>
        <w:r w:rsidR="00F9044F" w:rsidRPr="003F7AE3" w:rsidDel="004B1089">
          <w:rPr>
            <w:rFonts w:ascii="Segoe UI" w:hAnsi="Segoe UI" w:cs="Segoe UI"/>
            <w:b/>
            <w:sz w:val="24"/>
            <w:szCs w:val="24"/>
          </w:rPr>
          <w:tab/>
        </w:r>
        <w:r w:rsidR="004427F5" w:rsidRPr="003F7AE3" w:rsidDel="004B1089">
          <w:rPr>
            <w:rFonts w:ascii="Segoe UI" w:hAnsi="Segoe UI" w:cs="Segoe UI"/>
            <w:b/>
            <w:sz w:val="24"/>
            <w:szCs w:val="24"/>
          </w:rPr>
          <w:tab/>
        </w:r>
      </w:del>
    </w:p>
    <w:p w14:paraId="3A0F5EB7" w14:textId="404265F7" w:rsidR="00242DA1" w:rsidRPr="003F7AE3" w:rsidDel="004B1089" w:rsidRDefault="00F754A2" w:rsidP="00805B48">
      <w:pPr>
        <w:spacing w:line="240" w:lineRule="auto"/>
        <w:ind w:left="-14"/>
        <w:rPr>
          <w:del w:id="52" w:author="Schneider Séraphine VTG" w:date="2023-09-19T10:00:00Z"/>
          <w:rFonts w:ascii="Segoe UI" w:hAnsi="Segoe UI" w:cs="Segoe UI"/>
          <w:sz w:val="24"/>
          <w:szCs w:val="24"/>
        </w:rPr>
      </w:pPr>
      <w:del w:id="53" w:author="Schneider Séraphine VTG" w:date="2023-09-19T10:00:00Z">
        <w:r w:rsidRPr="003F7AE3" w:rsidDel="004B1089">
          <w:rPr>
            <w:rFonts w:ascii="Segoe UI" w:hAnsi="Segoe UI" w:cs="Segoe UI"/>
            <w:b/>
            <w:sz w:val="24"/>
            <w:szCs w:val="24"/>
          </w:rPr>
          <w:delText>Zeitraum</w:delText>
        </w:r>
        <w:r w:rsidR="00952554" w:rsidRPr="003F7AE3" w:rsidDel="004B1089">
          <w:rPr>
            <w:rFonts w:ascii="Segoe UI" w:hAnsi="Segoe UI" w:cs="Segoe UI"/>
            <w:b/>
            <w:sz w:val="24"/>
            <w:szCs w:val="24"/>
          </w:rPr>
          <w:delText xml:space="preserve">: </w:delText>
        </w:r>
        <w:r w:rsidR="00F9044F" w:rsidRPr="003F7AE3" w:rsidDel="004B1089">
          <w:rPr>
            <w:rFonts w:ascii="Segoe UI" w:hAnsi="Segoe UI" w:cs="Segoe UI"/>
            <w:b/>
            <w:sz w:val="24"/>
            <w:szCs w:val="24"/>
          </w:rPr>
          <w:tab/>
        </w:r>
        <w:r w:rsidR="00BB3AB0" w:rsidRPr="003F7AE3" w:rsidDel="004B1089">
          <w:rPr>
            <w:rFonts w:ascii="Segoe UI" w:hAnsi="Segoe UI" w:cs="Segoe UI"/>
            <w:b/>
            <w:sz w:val="24"/>
            <w:szCs w:val="24"/>
          </w:rPr>
          <w:tab/>
        </w:r>
        <w:r w:rsidR="007249B6" w:rsidRPr="003F7AE3" w:rsidDel="004B1089">
          <w:rPr>
            <w:rFonts w:ascii="Segoe UI" w:hAnsi="Segoe UI" w:cs="Segoe UI"/>
            <w:b/>
            <w:sz w:val="24"/>
            <w:szCs w:val="24"/>
          </w:rPr>
          <w:tab/>
        </w:r>
        <w:r w:rsidR="008654E4" w:rsidRPr="003F7AE3" w:rsidDel="004B1089">
          <w:rPr>
            <w:rFonts w:ascii="Segoe UI" w:hAnsi="Segoe UI" w:cs="Segoe UI"/>
            <w:sz w:val="24"/>
            <w:szCs w:val="24"/>
          </w:rPr>
          <w:delText>xx.xx.xxxx</w:delText>
        </w:r>
        <w:r w:rsidR="007249B6" w:rsidRPr="003F7AE3" w:rsidDel="004B1089">
          <w:rPr>
            <w:rFonts w:ascii="Segoe UI" w:hAnsi="Segoe UI" w:cs="Segoe UI"/>
            <w:sz w:val="24"/>
            <w:szCs w:val="24"/>
          </w:rPr>
          <w:delText xml:space="preserve"> </w:delText>
        </w:r>
        <w:r w:rsidR="008654E4" w:rsidRPr="003F7AE3" w:rsidDel="004B1089">
          <w:rPr>
            <w:rFonts w:ascii="Segoe UI" w:hAnsi="Segoe UI" w:cs="Segoe UI"/>
            <w:sz w:val="24"/>
            <w:szCs w:val="24"/>
          </w:rPr>
          <w:delText>–</w:delText>
        </w:r>
        <w:r w:rsidR="007249B6" w:rsidRPr="003F7AE3" w:rsidDel="004B1089">
          <w:rPr>
            <w:rFonts w:ascii="Segoe UI" w:hAnsi="Segoe UI" w:cs="Segoe UI"/>
            <w:sz w:val="24"/>
            <w:szCs w:val="24"/>
          </w:rPr>
          <w:delText xml:space="preserve"> </w:delText>
        </w:r>
        <w:r w:rsidR="008654E4" w:rsidRPr="003F7AE3" w:rsidDel="004B1089">
          <w:rPr>
            <w:rFonts w:ascii="Segoe UI" w:hAnsi="Segoe UI" w:cs="Segoe UI"/>
            <w:sz w:val="24"/>
            <w:szCs w:val="24"/>
          </w:rPr>
          <w:delText>xx.xx.xxxx</w:delText>
        </w:r>
      </w:del>
    </w:p>
    <w:p w14:paraId="5D25CAE4" w14:textId="5EFC80BE" w:rsidR="00952554" w:rsidRPr="004B1089" w:rsidRDefault="004B108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  <w:rPrChange w:id="54" w:author="Schneider Séraphine VTG" w:date="2023-09-19T10:00:00Z">
            <w:rPr>
              <w:rFonts w:ascii="Segoe UI" w:hAnsi="Segoe UI" w:cs="Segoe UI"/>
              <w:sz w:val="24"/>
              <w:szCs w:val="24"/>
            </w:rPr>
          </w:rPrChange>
        </w:rPr>
      </w:pPr>
      <w:bookmarkStart w:id="55" w:name="_Hlk140659636"/>
      <w:ins w:id="56" w:author="Schneider Séraphine VTG" w:date="2023-09-19T10:00:00Z">
        <w:r w:rsidRPr="00CF5D2D">
          <w:rPr>
            <w:rFonts w:ascii="Segoe UI" w:hAnsi="Segoe UI" w:cs="Segoe UI"/>
            <w:b/>
            <w:sz w:val="24"/>
            <w:szCs w:val="24"/>
            <w:lang w:val="it-CH"/>
          </w:rPr>
          <w:t>Funzione:</w:t>
        </w:r>
      </w:ins>
      <w:bookmarkEnd w:id="55"/>
      <w:del w:id="57" w:author="Schneider Séraphine VTG" w:date="2023-09-19T10:00:00Z">
        <w:r w:rsidR="00952554" w:rsidRPr="004B1089" w:rsidDel="004B1089">
          <w:rPr>
            <w:rFonts w:ascii="Segoe UI" w:hAnsi="Segoe UI" w:cs="Segoe UI"/>
            <w:b/>
            <w:sz w:val="24"/>
            <w:szCs w:val="24"/>
            <w:lang w:val="it-CH"/>
            <w:rPrChange w:id="58" w:author="Schneider Séraphine VTG" w:date="2023-09-19T10:00:00Z">
              <w:rPr>
                <w:rFonts w:ascii="Segoe UI" w:hAnsi="Segoe UI" w:cs="Segoe UI"/>
                <w:b/>
                <w:sz w:val="24"/>
                <w:szCs w:val="24"/>
              </w:rPr>
            </w:rPrChange>
          </w:rPr>
          <w:delText>Funktion:</w:delText>
        </w:r>
      </w:del>
      <w:r w:rsidR="00BB3AB0" w:rsidRPr="004B1089">
        <w:rPr>
          <w:rFonts w:ascii="Segoe UI" w:hAnsi="Segoe UI" w:cs="Segoe UI"/>
          <w:b/>
          <w:sz w:val="24"/>
          <w:szCs w:val="24"/>
          <w:lang w:val="it-CH"/>
          <w:rPrChange w:id="59" w:author="Schneider Séraphine VTG" w:date="2023-09-19T10:00:00Z">
            <w:rPr>
              <w:rFonts w:ascii="Segoe UI" w:hAnsi="Segoe UI" w:cs="Segoe UI"/>
              <w:b/>
              <w:sz w:val="24"/>
              <w:szCs w:val="24"/>
            </w:rPr>
          </w:rPrChange>
        </w:rPr>
        <w:tab/>
      </w:r>
      <w:r w:rsidR="00BB3AB0" w:rsidRPr="004B1089">
        <w:rPr>
          <w:rFonts w:ascii="Segoe UI" w:hAnsi="Segoe UI" w:cs="Segoe UI"/>
          <w:b/>
          <w:sz w:val="24"/>
          <w:szCs w:val="24"/>
          <w:lang w:val="it-CH"/>
          <w:rPrChange w:id="60" w:author="Schneider Séraphine VTG" w:date="2023-09-19T10:00:00Z">
            <w:rPr>
              <w:rFonts w:ascii="Segoe UI" w:hAnsi="Segoe UI" w:cs="Segoe UI"/>
              <w:b/>
              <w:sz w:val="24"/>
              <w:szCs w:val="24"/>
            </w:rPr>
          </w:rPrChange>
        </w:rPr>
        <w:tab/>
      </w:r>
      <w:r w:rsidR="004427F5" w:rsidRPr="004B1089">
        <w:rPr>
          <w:rFonts w:ascii="Segoe UI" w:hAnsi="Segoe UI" w:cs="Segoe UI"/>
          <w:b/>
          <w:sz w:val="24"/>
          <w:szCs w:val="24"/>
          <w:lang w:val="it-CH"/>
          <w:rPrChange w:id="61" w:author="Schneider Séraphine VTG" w:date="2023-09-19T10:00:00Z">
            <w:rPr>
              <w:rFonts w:ascii="Segoe UI" w:hAnsi="Segoe UI" w:cs="Segoe UI"/>
              <w:b/>
              <w:sz w:val="24"/>
              <w:szCs w:val="24"/>
            </w:rPr>
          </w:rPrChange>
        </w:rPr>
        <w:tab/>
      </w:r>
      <w:ins w:id="62" w:author="Schneider Séraphine VTG" w:date="2023-10-23T13:15:00Z">
        <w:r w:rsidR="00C60B67">
          <w:rPr>
            <w:rFonts w:ascii="Segoe UI" w:hAnsi="Segoe UI" w:cs="Segoe UI"/>
            <w:b/>
            <w:sz w:val="24"/>
            <w:szCs w:val="24"/>
            <w:lang w:val="it-CH"/>
          </w:rPr>
          <w:tab/>
        </w:r>
        <w:r w:rsidR="00C60B67" w:rsidRPr="00C60B67">
          <w:rPr>
            <w:rFonts w:ascii="Segoe UI" w:hAnsi="Segoe UI" w:cs="Segoe UI"/>
            <w:sz w:val="24"/>
            <w:lang w:val="it-CH"/>
            <w:rPrChange w:id="63" w:author="Schneider Séraphine VTG" w:date="2023-10-23T13:15:00Z">
              <w:rPr>
                <w:rFonts w:ascii="Segoe UI" w:hAnsi="Segoe UI" w:cs="Segoe UI"/>
                <w:sz w:val="24"/>
              </w:rPr>
            </w:rPrChange>
          </w:rPr>
          <w:t xml:space="preserve">Sanitario d’unità </w:t>
        </w:r>
      </w:ins>
      <w:ins w:id="64" w:author="Hagmann Rudolf SCCAUSB" w:date="2023-02-08T21:28:00Z">
        <w:del w:id="65" w:author="Schneider Séraphine VTG" w:date="2023-10-23T13:15:00Z">
          <w:r w:rsidR="00554426" w:rsidRPr="004B1089" w:rsidDel="00C60B67">
            <w:rPr>
              <w:rFonts w:ascii="Segoe UI" w:hAnsi="Segoe UI" w:cs="Segoe UI"/>
              <w:sz w:val="24"/>
              <w:szCs w:val="24"/>
              <w:lang w:val="it-CH"/>
              <w:rPrChange w:id="66" w:author="Schneider Séraphine VTG" w:date="2023-09-19T10:00:00Z">
                <w:rPr>
                  <w:rFonts w:ascii="Segoe UI" w:hAnsi="Segoe UI" w:cs="Segoe UI"/>
                  <w:sz w:val="24"/>
                  <w:szCs w:val="24"/>
                </w:rPr>
              </w:rPrChange>
            </w:rPr>
            <w:delText>Einheitssanitäter</w:delText>
          </w:r>
        </w:del>
        <w:r w:rsidR="00554426" w:rsidRPr="004B1089" w:rsidDel="00554426">
          <w:rPr>
            <w:rFonts w:ascii="Segoe UI" w:hAnsi="Segoe UI" w:cs="Segoe UI"/>
            <w:sz w:val="24"/>
            <w:szCs w:val="24"/>
            <w:lang w:val="it-CH"/>
            <w:rPrChange w:id="67" w:author="Schneider Séraphine VTG" w:date="2023-09-19T10:00:00Z">
              <w:rPr>
                <w:rFonts w:ascii="Segoe UI" w:hAnsi="Segoe UI" w:cs="Segoe UI"/>
                <w:sz w:val="24"/>
                <w:szCs w:val="24"/>
              </w:rPr>
            </w:rPrChange>
          </w:rPr>
          <w:t xml:space="preserve"> </w:t>
        </w:r>
      </w:ins>
      <w:del w:id="68" w:author="Hagmann Rudolf SCCAUSB" w:date="2023-02-08T21:28:00Z">
        <w:r w:rsidR="003F7AE3" w:rsidRPr="004B1089" w:rsidDel="00554426">
          <w:rPr>
            <w:rFonts w:ascii="Segoe UI" w:hAnsi="Segoe UI" w:cs="Segoe UI"/>
            <w:sz w:val="24"/>
            <w:szCs w:val="24"/>
            <w:lang w:val="it-CH"/>
            <w:rPrChange w:id="69" w:author="Schneider Séraphine VTG" w:date="2023-09-19T10:00:00Z">
              <w:rPr>
                <w:rFonts w:ascii="Segoe UI" w:hAnsi="Segoe UI" w:cs="Segoe UI"/>
                <w:sz w:val="24"/>
                <w:szCs w:val="24"/>
              </w:rPr>
            </w:rPrChange>
          </w:rPr>
          <w:delText>Infanterist</w:delText>
        </w:r>
      </w:del>
    </w:p>
    <w:p w14:paraId="022C0ABE" w14:textId="77777777" w:rsidR="004B1089" w:rsidRPr="00533DE8" w:rsidRDefault="004B1089" w:rsidP="004B1089">
      <w:pPr>
        <w:spacing w:line="240" w:lineRule="auto"/>
        <w:ind w:left="-14"/>
        <w:rPr>
          <w:ins w:id="70" w:author="Schneider Séraphine VTG" w:date="2023-09-19T10:00:00Z"/>
          <w:rFonts w:ascii="Segoe UI" w:hAnsi="Segoe UI" w:cs="Segoe UI"/>
          <w:sz w:val="24"/>
          <w:szCs w:val="24"/>
          <w:lang w:val="it-CH"/>
        </w:rPr>
      </w:pPr>
      <w:bookmarkStart w:id="71" w:name="_Hlk140659646"/>
      <w:ins w:id="72" w:author="Schneider Séraphine VTG" w:date="2023-09-19T10:00:00Z">
        <w:r w:rsidRPr="00533DE8">
          <w:rPr>
            <w:rFonts w:ascii="Segoe UI" w:hAnsi="Segoe UI" w:cs="Segoe UI"/>
            <w:b/>
            <w:sz w:val="24"/>
            <w:szCs w:val="24"/>
            <w:lang w:val="it-CH"/>
          </w:rPr>
          <w:t>Grad</w:t>
        </w:r>
        <w:r>
          <w:rPr>
            <w:rFonts w:ascii="Segoe UI" w:hAnsi="Segoe UI" w:cs="Segoe UI"/>
            <w:b/>
            <w:sz w:val="24"/>
            <w:szCs w:val="24"/>
            <w:lang w:val="it-CH"/>
          </w:rPr>
          <w:t>o</w:t>
        </w:r>
        <w:r w:rsidRPr="00533DE8">
          <w:rPr>
            <w:rFonts w:ascii="Segoe UI" w:hAnsi="Segoe UI" w:cs="Segoe UI"/>
            <w:b/>
            <w:sz w:val="24"/>
            <w:szCs w:val="24"/>
            <w:lang w:val="it-CH"/>
          </w:rPr>
          <w:t>:</w:t>
        </w:r>
        <w:r w:rsidRPr="00533DE8">
          <w:rPr>
            <w:rFonts w:ascii="Segoe UI" w:hAnsi="Segoe UI" w:cs="Segoe UI"/>
            <w:sz w:val="24"/>
            <w:szCs w:val="24"/>
            <w:lang w:val="it-CH"/>
          </w:rPr>
          <w:tab/>
        </w:r>
        <w:r w:rsidRPr="00533DE8">
          <w:rPr>
            <w:rFonts w:ascii="Segoe UI" w:hAnsi="Segoe UI" w:cs="Segoe UI"/>
            <w:sz w:val="24"/>
            <w:szCs w:val="24"/>
            <w:lang w:val="it-CH"/>
          </w:rPr>
          <w:tab/>
        </w:r>
        <w:r w:rsidRPr="00533DE8">
          <w:rPr>
            <w:rFonts w:ascii="Segoe UI" w:hAnsi="Segoe UI" w:cs="Segoe UI"/>
            <w:sz w:val="24"/>
            <w:szCs w:val="24"/>
            <w:lang w:val="it-CH"/>
          </w:rPr>
          <w:tab/>
        </w:r>
        <w:r>
          <w:rPr>
            <w:rFonts w:ascii="Segoe UI" w:hAnsi="Segoe UI" w:cs="Segoe UI"/>
            <w:sz w:val="24"/>
            <w:szCs w:val="24"/>
            <w:lang w:val="it-CH"/>
          </w:rPr>
          <w:tab/>
        </w:r>
        <w:r w:rsidRPr="00533DE8">
          <w:rPr>
            <w:rFonts w:ascii="Segoe UI" w:hAnsi="Segoe UI" w:cs="Segoe UI"/>
            <w:sz w:val="24"/>
            <w:szCs w:val="24"/>
            <w:lang w:val="it-CH"/>
          </w:rPr>
          <w:t>Soldato</w:t>
        </w:r>
        <w:bookmarkEnd w:id="71"/>
      </w:ins>
    </w:p>
    <w:p w14:paraId="6EA4D2B1" w14:textId="77777777" w:rsidR="004B1089" w:rsidRPr="00533DE8" w:rsidRDefault="004B1089" w:rsidP="004B1089">
      <w:pPr>
        <w:tabs>
          <w:tab w:val="left" w:pos="4253"/>
        </w:tabs>
        <w:spacing w:line="240" w:lineRule="auto"/>
        <w:ind w:left="-14"/>
        <w:rPr>
          <w:ins w:id="73" w:author="Schneider Séraphine VTG" w:date="2023-09-19T10:00:00Z"/>
          <w:rFonts w:ascii="Segoe UI" w:hAnsi="Segoe UI" w:cs="Segoe UI"/>
          <w:sz w:val="24"/>
          <w:szCs w:val="24"/>
          <w:lang w:val="it-CH"/>
        </w:rPr>
      </w:pPr>
    </w:p>
    <w:p w14:paraId="4433CEEF" w14:textId="77777777" w:rsidR="004B1089" w:rsidRPr="00533DE8" w:rsidRDefault="004B1089" w:rsidP="004B1089">
      <w:pPr>
        <w:tabs>
          <w:tab w:val="left" w:pos="4253"/>
        </w:tabs>
        <w:spacing w:line="240" w:lineRule="auto"/>
        <w:ind w:left="-14"/>
        <w:rPr>
          <w:ins w:id="74" w:author="Schneider Séraphine VTG" w:date="2023-09-19T10:00:00Z"/>
          <w:rFonts w:ascii="Segoe UI" w:hAnsi="Segoe UI" w:cs="Segoe UI"/>
          <w:sz w:val="24"/>
          <w:szCs w:val="24"/>
          <w:lang w:val="it-CH"/>
        </w:rPr>
      </w:pPr>
      <w:ins w:id="75" w:author="Schneider Séraphine VTG" w:date="2023-09-19T10:00:00Z">
        <w:r w:rsidRPr="00533DE8">
          <w:rPr>
            <w:rFonts w:ascii="Segoe UI" w:hAnsi="Segoe UI" w:cs="Segoe UI"/>
            <w:sz w:val="24"/>
            <w:szCs w:val="24"/>
            <w:lang w:val="it-CH"/>
          </w:rPr>
          <w:br/>
        </w:r>
        <w:r w:rsidRPr="00CF5D2D">
          <w:rPr>
            <w:rFonts w:ascii="Segoe UI" w:hAnsi="Segoe UI" w:cs="Segoe UI"/>
            <w:sz w:val="24"/>
            <w:szCs w:val="24"/>
            <w:lang w:val="it-CH"/>
          </w:rPr>
          <w:t xml:space="preserve">Ringrazio il soldato </w:t>
        </w:r>
        <w:r>
          <w:rPr>
            <w:rFonts w:ascii="Segoe UI" w:hAnsi="Segoe UI" w:cs="Segoe UI"/>
            <w:sz w:val="24"/>
            <w:szCs w:val="24"/>
            <w:lang w:val="it-CH"/>
          </w:rPr>
          <w:t xml:space="preserve">Felix </w:t>
        </w:r>
        <w:proofErr w:type="spellStart"/>
        <w:r>
          <w:rPr>
            <w:rFonts w:ascii="Segoe UI" w:hAnsi="Segoe UI" w:cs="Segoe UI"/>
            <w:sz w:val="24"/>
            <w:szCs w:val="24"/>
            <w:lang w:val="it-CH"/>
          </w:rPr>
          <w:t>Muster</w:t>
        </w:r>
        <w:proofErr w:type="spellEnd"/>
        <w:r w:rsidRPr="00CF5D2D">
          <w:rPr>
            <w:rFonts w:ascii="Segoe UI" w:hAnsi="Segoe UI" w:cs="Segoe UI"/>
            <w:sz w:val="24"/>
            <w:szCs w:val="24"/>
            <w:lang w:val="it-CH"/>
          </w:rPr>
          <w:t xml:space="preserve"> per il suo impegno nell'Esercito svizzero e gli auguro molta soddisfazione e successo nella sua futura carriera professionale.</w:t>
        </w:r>
      </w:ins>
    </w:p>
    <w:p w14:paraId="12967055" w14:textId="77777777" w:rsidR="004B1089" w:rsidRPr="00EC3133" w:rsidRDefault="004B1089" w:rsidP="004B1089">
      <w:pPr>
        <w:tabs>
          <w:tab w:val="left" w:pos="4253"/>
        </w:tabs>
        <w:spacing w:line="240" w:lineRule="auto"/>
        <w:rPr>
          <w:ins w:id="76" w:author="Schneider Séraphine VTG" w:date="2023-09-19T10:00:00Z"/>
          <w:rFonts w:ascii="Segoe UI" w:hAnsi="Segoe UI" w:cs="Segoe UI"/>
          <w:sz w:val="24"/>
          <w:szCs w:val="24"/>
          <w:lang w:val="it-CH"/>
        </w:rPr>
      </w:pPr>
    </w:p>
    <w:p w14:paraId="306027A0" w14:textId="77777777" w:rsidR="004B1089" w:rsidRPr="00EC3133" w:rsidRDefault="004B1089" w:rsidP="004B1089">
      <w:pPr>
        <w:tabs>
          <w:tab w:val="left" w:pos="4253"/>
        </w:tabs>
        <w:spacing w:line="240" w:lineRule="auto"/>
        <w:rPr>
          <w:ins w:id="77" w:author="Schneider Séraphine VTG" w:date="2023-09-19T10:00:00Z"/>
          <w:rFonts w:ascii="Segoe UI" w:hAnsi="Segoe UI" w:cs="Segoe UI"/>
          <w:sz w:val="24"/>
          <w:szCs w:val="24"/>
          <w:lang w:val="it-CH"/>
        </w:rPr>
      </w:pPr>
    </w:p>
    <w:p w14:paraId="73DCE82F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ins w:id="78" w:author="Schneider Séraphine VTG" w:date="2023-09-19T10:00:00Z"/>
          <w:rFonts w:ascii="Segoe UI" w:hAnsi="Segoe UI" w:cs="Segoe UI"/>
          <w:sz w:val="24"/>
          <w:szCs w:val="24"/>
          <w:lang w:val="it-CH"/>
        </w:rPr>
      </w:pPr>
      <w:ins w:id="79" w:author="Schneider Séraphine VTG" w:date="2023-09-19T10:00:00Z">
        <w:r w:rsidRPr="00EC3133">
          <w:rPr>
            <w:rFonts w:ascii="Segoe UI" w:hAnsi="Segoe UI" w:cs="Segoe UI"/>
            <w:sz w:val="24"/>
            <w:szCs w:val="24"/>
            <w:lang w:val="it-CH"/>
          </w:rPr>
          <w:t>Formazione d’addestramento della fanteria</w:t>
        </w:r>
      </w:ins>
    </w:p>
    <w:p w14:paraId="7CC442B7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ins w:id="80" w:author="Schneider Séraphine VTG" w:date="2023-09-19T10:00:00Z"/>
          <w:rFonts w:ascii="Segoe UI" w:hAnsi="Segoe UI" w:cs="Segoe UI"/>
          <w:sz w:val="24"/>
          <w:szCs w:val="18"/>
          <w:lang w:val="it-CH"/>
        </w:rPr>
      </w:pPr>
    </w:p>
    <w:p w14:paraId="10405933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ins w:id="81" w:author="Schneider Séraphine VTG" w:date="2023-09-19T10:00:00Z"/>
          <w:rFonts w:ascii="Segoe UI" w:hAnsi="Segoe UI" w:cs="Segoe UI"/>
          <w:sz w:val="24"/>
          <w:szCs w:val="18"/>
          <w:lang w:val="it-CH"/>
        </w:rPr>
      </w:pPr>
    </w:p>
    <w:p w14:paraId="0FAAB09A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ins w:id="82" w:author="Schneider Séraphine VTG" w:date="2023-09-19T10:00:00Z"/>
          <w:rFonts w:ascii="Segoe UI" w:hAnsi="Segoe UI" w:cs="Segoe UI"/>
          <w:sz w:val="24"/>
          <w:szCs w:val="18"/>
          <w:lang w:val="it-CH"/>
        </w:rPr>
      </w:pPr>
    </w:p>
    <w:p w14:paraId="2245CAD4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ins w:id="83" w:author="Schneider Séraphine VTG" w:date="2023-09-19T10:00:00Z"/>
          <w:rFonts w:ascii="Segoe UI" w:hAnsi="Segoe UI" w:cs="Segoe UI"/>
          <w:sz w:val="24"/>
          <w:szCs w:val="18"/>
          <w:lang w:val="it-CH"/>
        </w:rPr>
      </w:pPr>
      <w:ins w:id="84" w:author="Schneider Séraphine VTG" w:date="2023-09-19T10:00:00Z">
        <w:r w:rsidRPr="00EC3133">
          <w:rPr>
            <w:rFonts w:ascii="Segoe UI" w:hAnsi="Segoe UI" w:cs="Segoe UI"/>
            <w:sz w:val="24"/>
            <w:szCs w:val="18"/>
            <w:lang w:val="it-CH"/>
          </w:rPr>
          <w:t xml:space="preserve">Brigadiere Peter </w:t>
        </w:r>
        <w:proofErr w:type="spellStart"/>
        <w:r w:rsidRPr="00EC3133">
          <w:rPr>
            <w:rFonts w:ascii="Segoe UI" w:hAnsi="Segoe UI" w:cs="Segoe UI"/>
            <w:sz w:val="24"/>
            <w:szCs w:val="18"/>
            <w:lang w:val="it-CH"/>
          </w:rPr>
          <w:t>Baumgartner</w:t>
        </w:r>
        <w:proofErr w:type="spellEnd"/>
      </w:ins>
    </w:p>
    <w:p w14:paraId="6A82FA69" w14:textId="77777777" w:rsidR="004B1089" w:rsidRPr="00EC3133" w:rsidRDefault="004B1089" w:rsidP="004B1089">
      <w:pPr>
        <w:tabs>
          <w:tab w:val="left" w:pos="4253"/>
        </w:tabs>
        <w:spacing w:line="240" w:lineRule="auto"/>
        <w:ind w:left="-14"/>
        <w:rPr>
          <w:ins w:id="85" w:author="Schneider Séraphine VTG" w:date="2023-09-19T10:00:00Z"/>
          <w:rFonts w:ascii="Segoe UI" w:hAnsi="Segoe UI" w:cs="Segoe UI"/>
          <w:sz w:val="24"/>
          <w:szCs w:val="18"/>
          <w:lang w:val="it-CH"/>
        </w:rPr>
      </w:pPr>
      <w:ins w:id="86" w:author="Schneider Séraphine VTG" w:date="2023-09-19T10:00:00Z">
        <w:r w:rsidRPr="00EC3133">
          <w:rPr>
            <w:rFonts w:ascii="Segoe UI" w:hAnsi="Segoe UI" w:cs="Segoe UI"/>
            <w:sz w:val="24"/>
            <w:szCs w:val="18"/>
            <w:lang w:val="it-CH"/>
          </w:rPr>
          <w:t>Comandante</w:t>
        </w:r>
      </w:ins>
    </w:p>
    <w:p w14:paraId="3DCD6E5A" w14:textId="77777777" w:rsidR="004B1089" w:rsidRPr="00EC3133" w:rsidRDefault="004B1089" w:rsidP="004B1089">
      <w:pPr>
        <w:widowControl/>
        <w:spacing w:line="240" w:lineRule="auto"/>
        <w:rPr>
          <w:ins w:id="87" w:author="Schneider Séraphine VTG" w:date="2023-09-19T10:00:00Z"/>
          <w:rFonts w:ascii="Segoe UI" w:hAnsi="Segoe UI" w:cs="Segoe UI"/>
          <w:color w:val="000000" w:themeColor="text1"/>
          <w:sz w:val="18"/>
          <w:szCs w:val="18"/>
          <w:lang w:val="it-CH"/>
        </w:rPr>
      </w:pPr>
      <w:ins w:id="88" w:author="Schneider Séraphine VTG" w:date="2023-09-19T10:00:00Z">
        <w:r w:rsidRPr="00EC3133">
          <w:rPr>
            <w:rFonts w:ascii="Segoe UI" w:hAnsi="Segoe UI" w:cs="Segoe UI"/>
            <w:color w:val="000000" w:themeColor="text1"/>
            <w:sz w:val="18"/>
            <w:szCs w:val="18"/>
            <w:lang w:val="it-CH"/>
          </w:rPr>
          <w:br w:type="page"/>
        </w:r>
      </w:ins>
    </w:p>
    <w:p w14:paraId="0DE57E59" w14:textId="2484B61E" w:rsidR="00774218" w:rsidRPr="003F7AE3" w:rsidDel="004B1089" w:rsidRDefault="00774218" w:rsidP="00805B48">
      <w:pPr>
        <w:spacing w:line="240" w:lineRule="auto"/>
        <w:ind w:left="-14"/>
        <w:rPr>
          <w:del w:id="89" w:author="Schneider Séraphine VTG" w:date="2023-09-19T10:00:00Z"/>
          <w:rFonts w:ascii="Segoe UI" w:hAnsi="Segoe UI" w:cs="Segoe UI"/>
          <w:sz w:val="24"/>
          <w:szCs w:val="24"/>
        </w:rPr>
      </w:pPr>
      <w:del w:id="90" w:author="Schneider Séraphine VTG" w:date="2023-09-19T10:00:00Z">
        <w:r w:rsidRPr="003F7AE3" w:rsidDel="004B1089">
          <w:rPr>
            <w:rFonts w:ascii="Segoe UI" w:hAnsi="Segoe UI" w:cs="Segoe UI"/>
            <w:b/>
            <w:sz w:val="24"/>
            <w:szCs w:val="24"/>
          </w:rPr>
          <w:lastRenderedPageBreak/>
          <w:delText>Grad:</w:delText>
        </w:r>
        <w:r w:rsidRPr="003F7AE3" w:rsidDel="004B1089">
          <w:rPr>
            <w:rFonts w:ascii="Segoe UI" w:hAnsi="Segoe UI" w:cs="Segoe UI"/>
            <w:sz w:val="24"/>
            <w:szCs w:val="24"/>
          </w:rPr>
          <w:tab/>
        </w:r>
        <w:r w:rsidR="00BB3AB0" w:rsidRPr="003F7AE3" w:rsidDel="004B1089">
          <w:rPr>
            <w:rFonts w:ascii="Segoe UI" w:hAnsi="Segoe UI" w:cs="Segoe UI"/>
            <w:sz w:val="24"/>
            <w:szCs w:val="24"/>
          </w:rPr>
          <w:tab/>
        </w:r>
        <w:r w:rsidR="00BB3AB0" w:rsidRPr="003F7AE3" w:rsidDel="004B1089">
          <w:rPr>
            <w:rFonts w:ascii="Segoe UI" w:hAnsi="Segoe UI" w:cs="Segoe UI"/>
            <w:sz w:val="24"/>
            <w:szCs w:val="24"/>
          </w:rPr>
          <w:tab/>
        </w:r>
        <w:r w:rsidR="004427F5" w:rsidRPr="003F7AE3" w:rsidDel="004B1089">
          <w:rPr>
            <w:rFonts w:ascii="Segoe UI" w:hAnsi="Segoe UI" w:cs="Segoe UI"/>
            <w:sz w:val="24"/>
            <w:szCs w:val="24"/>
          </w:rPr>
          <w:tab/>
        </w:r>
        <w:r w:rsidRPr="003F7AE3" w:rsidDel="004B1089">
          <w:rPr>
            <w:rFonts w:ascii="Segoe UI" w:hAnsi="Segoe UI" w:cs="Segoe UI"/>
            <w:sz w:val="24"/>
            <w:szCs w:val="24"/>
          </w:rPr>
          <w:delText>Soldat</w:delText>
        </w:r>
      </w:del>
    </w:p>
    <w:p w14:paraId="382CD6ED" w14:textId="124B60B6" w:rsidR="00F754A2" w:rsidRPr="003F7AE3" w:rsidDel="004B1089" w:rsidRDefault="00F754A2" w:rsidP="00805B48">
      <w:pPr>
        <w:tabs>
          <w:tab w:val="left" w:pos="4253"/>
        </w:tabs>
        <w:spacing w:line="240" w:lineRule="auto"/>
        <w:ind w:left="-14"/>
        <w:rPr>
          <w:del w:id="91" w:author="Schneider Séraphine VTG" w:date="2023-09-19T10:00:00Z"/>
          <w:rFonts w:ascii="Segoe UI" w:hAnsi="Segoe UI" w:cs="Segoe UI"/>
          <w:sz w:val="24"/>
          <w:szCs w:val="24"/>
        </w:rPr>
      </w:pPr>
    </w:p>
    <w:p w14:paraId="2B3E1D96" w14:textId="56193630" w:rsidR="00774218" w:rsidRPr="003F7AE3" w:rsidDel="004B1089" w:rsidRDefault="00F754A2" w:rsidP="00805B48">
      <w:pPr>
        <w:tabs>
          <w:tab w:val="left" w:pos="4253"/>
        </w:tabs>
        <w:spacing w:line="240" w:lineRule="auto"/>
        <w:ind w:left="-14"/>
        <w:rPr>
          <w:del w:id="92" w:author="Schneider Séraphine VTG" w:date="2023-09-19T10:00:00Z"/>
          <w:rFonts w:ascii="Segoe UI" w:hAnsi="Segoe UI" w:cs="Segoe UI"/>
          <w:sz w:val="24"/>
          <w:szCs w:val="24"/>
        </w:rPr>
      </w:pPr>
      <w:del w:id="93" w:author="Schneider Séraphine VTG" w:date="2023-09-19T10:00:00Z">
        <w:r w:rsidRPr="003F7AE3" w:rsidDel="004B1089">
          <w:rPr>
            <w:rFonts w:ascii="Segoe UI" w:hAnsi="Segoe UI" w:cs="Segoe UI"/>
            <w:sz w:val="24"/>
            <w:szCs w:val="24"/>
          </w:rPr>
          <w:br/>
        </w:r>
        <w:r w:rsidR="00636EF8" w:rsidRPr="003F7AE3" w:rsidDel="004B1089">
          <w:rPr>
            <w:rFonts w:ascii="Segoe UI" w:hAnsi="Segoe UI" w:cs="Segoe UI"/>
            <w:sz w:val="24"/>
            <w:szCs w:val="24"/>
          </w:rPr>
          <w:delText xml:space="preserve">Ich danke Soldat </w:delText>
        </w:r>
        <w:r w:rsidR="00F55106" w:rsidRPr="003F7AE3" w:rsidDel="004B1089">
          <w:rPr>
            <w:rFonts w:ascii="Segoe UI" w:hAnsi="Segoe UI" w:cs="Segoe UI"/>
            <w:sz w:val="24"/>
            <w:szCs w:val="24"/>
          </w:rPr>
          <w:delText>Felix Muster</w:delText>
        </w:r>
        <w:r w:rsidR="00636EF8" w:rsidRPr="003F7AE3" w:rsidDel="004B1089">
          <w:rPr>
            <w:rFonts w:ascii="Segoe UI" w:hAnsi="Segoe UI" w:cs="Segoe UI"/>
            <w:sz w:val="24"/>
            <w:szCs w:val="24"/>
          </w:rPr>
          <w:delText xml:space="preserve"> </w:delText>
        </w:r>
        <w:r w:rsidR="00774218" w:rsidRPr="003F7AE3" w:rsidDel="004B1089">
          <w:rPr>
            <w:rFonts w:ascii="Segoe UI" w:hAnsi="Segoe UI" w:cs="Segoe UI"/>
            <w:sz w:val="24"/>
            <w:szCs w:val="24"/>
          </w:rPr>
          <w:delText xml:space="preserve">für sein Engagement zugunsten der Schweizer Armee und wünsche ihm für seine zukünftige berufliche Tätigkeit viel </w:delText>
        </w:r>
        <w:r w:rsidR="004664F2" w:rsidRPr="003F7AE3" w:rsidDel="004B1089">
          <w:rPr>
            <w:rFonts w:ascii="Segoe UI" w:hAnsi="Segoe UI" w:cs="Segoe UI"/>
            <w:color w:val="000000" w:themeColor="text1"/>
            <w:sz w:val="24"/>
            <w:szCs w:val="24"/>
          </w:rPr>
          <w:delText>Erfolg</w:delText>
        </w:r>
        <w:r w:rsidR="004664F2" w:rsidRPr="003F7AE3" w:rsidDel="004B1089">
          <w:rPr>
            <w:rFonts w:ascii="Segoe UI" w:hAnsi="Segoe UI" w:cs="Segoe UI"/>
            <w:sz w:val="24"/>
            <w:szCs w:val="24"/>
          </w:rPr>
          <w:delText xml:space="preserve"> </w:delText>
        </w:r>
        <w:r w:rsidR="00774218" w:rsidRPr="003F7AE3" w:rsidDel="004B1089">
          <w:rPr>
            <w:rFonts w:ascii="Segoe UI" w:hAnsi="Segoe UI" w:cs="Segoe UI"/>
            <w:sz w:val="24"/>
            <w:szCs w:val="24"/>
          </w:rPr>
          <w:delText xml:space="preserve">und </w:delText>
        </w:r>
        <w:r w:rsidR="004664F2" w:rsidRPr="003F7AE3" w:rsidDel="004B1089">
          <w:rPr>
            <w:rFonts w:ascii="Segoe UI" w:hAnsi="Segoe UI" w:cs="Segoe UI"/>
            <w:sz w:val="24"/>
            <w:szCs w:val="24"/>
          </w:rPr>
          <w:delText>Zufriedenheit</w:delText>
        </w:r>
        <w:r w:rsidR="00774218" w:rsidRPr="003F7AE3" w:rsidDel="004B1089">
          <w:rPr>
            <w:rFonts w:ascii="Segoe UI" w:hAnsi="Segoe UI" w:cs="Segoe UI"/>
            <w:color w:val="000000" w:themeColor="text1"/>
            <w:sz w:val="24"/>
            <w:szCs w:val="24"/>
          </w:rPr>
          <w:delText>.</w:delText>
        </w:r>
      </w:del>
    </w:p>
    <w:p w14:paraId="59E38EA9" w14:textId="2040AE4D" w:rsidR="00B06CFB" w:rsidRPr="003F7AE3" w:rsidDel="004B1089" w:rsidRDefault="00B06CFB" w:rsidP="00E555F3">
      <w:pPr>
        <w:tabs>
          <w:tab w:val="left" w:pos="4253"/>
        </w:tabs>
        <w:spacing w:line="240" w:lineRule="auto"/>
        <w:rPr>
          <w:del w:id="94" w:author="Schneider Séraphine VTG" w:date="2023-09-19T10:00:00Z"/>
          <w:rFonts w:ascii="Segoe UI" w:hAnsi="Segoe UI" w:cs="Segoe UI"/>
          <w:sz w:val="24"/>
          <w:szCs w:val="24"/>
        </w:rPr>
      </w:pPr>
    </w:p>
    <w:p w14:paraId="70194B80" w14:textId="6C6B71CC" w:rsidR="00257D05" w:rsidRPr="003F7AE3" w:rsidDel="004B1089" w:rsidRDefault="00257D05" w:rsidP="00E555F3">
      <w:pPr>
        <w:tabs>
          <w:tab w:val="left" w:pos="4253"/>
        </w:tabs>
        <w:spacing w:line="240" w:lineRule="auto"/>
        <w:rPr>
          <w:del w:id="95" w:author="Schneider Séraphine VTG" w:date="2023-09-19T10:00:00Z"/>
          <w:rFonts w:ascii="Segoe UI" w:hAnsi="Segoe UI" w:cs="Segoe UI"/>
          <w:sz w:val="24"/>
          <w:szCs w:val="24"/>
        </w:rPr>
      </w:pPr>
    </w:p>
    <w:p w14:paraId="2849D223" w14:textId="322DFF93" w:rsidR="00774218" w:rsidRPr="003F7AE3" w:rsidDel="004B1089" w:rsidRDefault="004E437D" w:rsidP="00805B48">
      <w:pPr>
        <w:tabs>
          <w:tab w:val="left" w:pos="4253"/>
        </w:tabs>
        <w:spacing w:line="240" w:lineRule="auto"/>
        <w:ind w:left="-14"/>
        <w:rPr>
          <w:del w:id="96" w:author="Schneider Séraphine VTG" w:date="2023-09-19T10:00:00Z"/>
          <w:rFonts w:ascii="Segoe UI" w:hAnsi="Segoe UI" w:cs="Segoe UI"/>
          <w:sz w:val="24"/>
          <w:szCs w:val="24"/>
        </w:rPr>
      </w:pPr>
      <w:del w:id="97" w:author="Schneider Séraphine VTG" w:date="2023-09-19T10:00:00Z">
        <w:r w:rsidDel="004B1089">
          <w:rPr>
            <w:rFonts w:ascii="Segoe UI" w:hAnsi="Segoe UI" w:cs="Segoe UI"/>
            <w:sz w:val="24"/>
            <w:szCs w:val="24"/>
          </w:rPr>
          <w:delText>Lehrverband Infanterie</w:delText>
        </w:r>
      </w:del>
    </w:p>
    <w:p w14:paraId="6C006466" w14:textId="29B27076" w:rsidR="00F754A2" w:rsidRPr="003F7AE3" w:rsidDel="004B1089" w:rsidRDefault="00F754A2" w:rsidP="00805B48">
      <w:pPr>
        <w:tabs>
          <w:tab w:val="left" w:pos="4253"/>
        </w:tabs>
        <w:spacing w:line="240" w:lineRule="auto"/>
        <w:ind w:left="-14"/>
        <w:rPr>
          <w:del w:id="98" w:author="Schneider Séraphine VTG" w:date="2023-09-19T10:00:00Z"/>
          <w:rFonts w:ascii="Segoe UI" w:hAnsi="Segoe UI" w:cs="Segoe UI"/>
          <w:sz w:val="24"/>
          <w:szCs w:val="18"/>
        </w:rPr>
      </w:pPr>
    </w:p>
    <w:p w14:paraId="731D6392" w14:textId="3D913256" w:rsidR="00BB3AB0" w:rsidRPr="003F7AE3" w:rsidDel="004B1089" w:rsidRDefault="00BB3AB0" w:rsidP="00805B48">
      <w:pPr>
        <w:tabs>
          <w:tab w:val="left" w:pos="4253"/>
        </w:tabs>
        <w:spacing w:line="240" w:lineRule="auto"/>
        <w:ind w:left="-14"/>
        <w:rPr>
          <w:del w:id="99" w:author="Schneider Séraphine VTG" w:date="2023-09-19T10:00:00Z"/>
          <w:rFonts w:ascii="Segoe UI" w:hAnsi="Segoe UI" w:cs="Segoe UI"/>
          <w:sz w:val="24"/>
          <w:szCs w:val="18"/>
        </w:rPr>
      </w:pPr>
    </w:p>
    <w:p w14:paraId="661895E9" w14:textId="0644F46C" w:rsidR="00774218" w:rsidRPr="003F7AE3" w:rsidDel="004B1089" w:rsidRDefault="00774218" w:rsidP="00805B48">
      <w:pPr>
        <w:tabs>
          <w:tab w:val="left" w:pos="4253"/>
        </w:tabs>
        <w:spacing w:line="240" w:lineRule="auto"/>
        <w:ind w:left="-14"/>
        <w:rPr>
          <w:del w:id="100" w:author="Schneider Séraphine VTG" w:date="2023-09-19T10:00:00Z"/>
          <w:rFonts w:ascii="Segoe UI" w:hAnsi="Segoe UI" w:cs="Segoe UI"/>
          <w:sz w:val="24"/>
          <w:szCs w:val="18"/>
        </w:rPr>
      </w:pPr>
    </w:p>
    <w:p w14:paraId="69BF2165" w14:textId="1E618B48" w:rsidR="00EA38D6" w:rsidRPr="003F7AE3" w:rsidDel="004B1089" w:rsidRDefault="00EA38D6" w:rsidP="00805B48">
      <w:pPr>
        <w:tabs>
          <w:tab w:val="left" w:pos="4253"/>
        </w:tabs>
        <w:spacing w:line="240" w:lineRule="auto"/>
        <w:ind w:left="-14"/>
        <w:rPr>
          <w:del w:id="101" w:author="Schneider Séraphine VTG" w:date="2023-09-19T10:00:00Z"/>
          <w:rFonts w:ascii="Segoe UI" w:hAnsi="Segoe UI" w:cs="Segoe UI"/>
          <w:sz w:val="24"/>
          <w:szCs w:val="18"/>
        </w:rPr>
      </w:pPr>
    </w:p>
    <w:p w14:paraId="583C0B65" w14:textId="076CEB1B" w:rsidR="00774218" w:rsidRPr="003F7AE3" w:rsidDel="004B1089" w:rsidRDefault="004E437D" w:rsidP="00805B48">
      <w:pPr>
        <w:tabs>
          <w:tab w:val="left" w:pos="4253"/>
        </w:tabs>
        <w:spacing w:line="240" w:lineRule="auto"/>
        <w:ind w:left="-14"/>
        <w:rPr>
          <w:del w:id="102" w:author="Schneider Séraphine VTG" w:date="2023-09-19T10:00:00Z"/>
          <w:rFonts w:ascii="Segoe UI" w:hAnsi="Segoe UI" w:cs="Segoe UI"/>
          <w:sz w:val="24"/>
          <w:szCs w:val="18"/>
        </w:rPr>
      </w:pPr>
      <w:del w:id="103" w:author="Schneider Séraphine VTG" w:date="2023-09-19T10:00:00Z">
        <w:r w:rsidDel="004B1089">
          <w:rPr>
            <w:rFonts w:ascii="Segoe UI" w:hAnsi="Segoe UI" w:cs="Segoe UI"/>
            <w:sz w:val="24"/>
            <w:szCs w:val="18"/>
          </w:rPr>
          <w:delText>Brigadier Peter Baumgartner</w:delText>
        </w:r>
      </w:del>
    </w:p>
    <w:p w14:paraId="128E1648" w14:textId="22A544CB" w:rsidR="00B13D00" w:rsidRPr="003F7AE3" w:rsidDel="004B1089" w:rsidRDefault="003B39EB" w:rsidP="00805B48">
      <w:pPr>
        <w:tabs>
          <w:tab w:val="left" w:pos="4253"/>
        </w:tabs>
        <w:spacing w:line="240" w:lineRule="auto"/>
        <w:ind w:left="-14"/>
        <w:rPr>
          <w:del w:id="104" w:author="Schneider Séraphine VTG" w:date="2023-09-19T10:00:00Z"/>
          <w:rFonts w:ascii="Segoe UI" w:hAnsi="Segoe UI" w:cs="Segoe UI"/>
          <w:sz w:val="24"/>
          <w:szCs w:val="18"/>
        </w:rPr>
      </w:pPr>
      <w:del w:id="105" w:author="Schneider Séraphine VTG" w:date="2023-09-19T10:00:00Z">
        <w:r w:rsidRPr="003F7AE3" w:rsidDel="004B1089">
          <w:rPr>
            <w:rFonts w:ascii="Segoe UI" w:hAnsi="Segoe UI" w:cs="Segoe UI"/>
            <w:sz w:val="24"/>
            <w:szCs w:val="18"/>
          </w:rPr>
          <w:delText>K</w:delText>
        </w:r>
        <w:r w:rsidR="00012D35" w:rsidRPr="003F7AE3" w:rsidDel="004B1089">
          <w:rPr>
            <w:rFonts w:ascii="Segoe UI" w:hAnsi="Segoe UI" w:cs="Segoe UI"/>
            <w:sz w:val="24"/>
            <w:szCs w:val="18"/>
          </w:rPr>
          <w:delText>ommandant</w:delText>
        </w:r>
      </w:del>
    </w:p>
    <w:p w14:paraId="6FF993E8" w14:textId="543EA425" w:rsidR="00610573" w:rsidRPr="003F7AE3" w:rsidDel="004B1089" w:rsidRDefault="00610573" w:rsidP="00805B48">
      <w:pPr>
        <w:widowControl/>
        <w:spacing w:line="240" w:lineRule="auto"/>
        <w:rPr>
          <w:del w:id="106" w:author="Schneider Séraphine VTG" w:date="2023-09-19T10:00:00Z"/>
          <w:rFonts w:ascii="Segoe UI" w:hAnsi="Segoe UI" w:cs="Segoe UI"/>
          <w:color w:val="000000" w:themeColor="text1"/>
          <w:sz w:val="18"/>
          <w:szCs w:val="18"/>
        </w:rPr>
      </w:pPr>
      <w:del w:id="107" w:author="Schneider Séraphine VTG" w:date="2023-09-19T10:00:00Z">
        <w:r w:rsidRPr="003F7AE3" w:rsidDel="004B1089">
          <w:rPr>
            <w:rFonts w:ascii="Segoe UI" w:hAnsi="Segoe UI" w:cs="Segoe UI"/>
            <w:color w:val="000000" w:themeColor="text1"/>
            <w:sz w:val="18"/>
            <w:szCs w:val="18"/>
          </w:rPr>
          <w:br w:type="page"/>
        </w:r>
      </w:del>
    </w:p>
    <w:p w14:paraId="26859A23" w14:textId="77777777" w:rsidR="004B1089" w:rsidRPr="00CF5D2D" w:rsidRDefault="004B1089" w:rsidP="004B1089">
      <w:pPr>
        <w:tabs>
          <w:tab w:val="left" w:pos="4253"/>
        </w:tabs>
        <w:spacing w:line="240" w:lineRule="auto"/>
        <w:rPr>
          <w:ins w:id="108" w:author="Schneider Séraphine VTG" w:date="2023-09-19T10:01:00Z"/>
          <w:rFonts w:ascii="Segoe UI" w:hAnsi="Segoe UI" w:cs="Segoe UI"/>
          <w:color w:val="000000" w:themeColor="text1"/>
          <w:sz w:val="22"/>
          <w:szCs w:val="22"/>
          <w:lang w:val="it-CH"/>
        </w:rPr>
      </w:pPr>
      <w:ins w:id="109" w:author="Schneider Séraphine VTG" w:date="2023-09-19T10:01:00Z">
        <w:r w:rsidRPr="00CF5D2D">
          <w:rPr>
            <w:rFonts w:ascii="Segoe UI" w:hAnsi="Segoe UI" w:cs="Segoe UI"/>
            <w:color w:val="000000" w:themeColor="text1"/>
            <w:sz w:val="22"/>
            <w:szCs w:val="22"/>
            <w:lang w:val="it-CH"/>
          </w:rPr>
          <w:lastRenderedPageBreak/>
          <w:t xml:space="preserve">Soldato </w:t>
        </w:r>
        <w:r>
          <w:rPr>
            <w:rFonts w:ascii="Segoe UI" w:hAnsi="Segoe UI" w:cs="Segoe UI"/>
            <w:color w:val="000000" w:themeColor="text1"/>
            <w:sz w:val="22"/>
            <w:szCs w:val="22"/>
            <w:lang w:val="it-CH"/>
          </w:rPr>
          <w:t xml:space="preserve">Felix </w:t>
        </w:r>
        <w:proofErr w:type="spellStart"/>
        <w:r>
          <w:rPr>
            <w:rFonts w:ascii="Segoe UI" w:hAnsi="Segoe UI" w:cs="Segoe UI"/>
            <w:color w:val="000000" w:themeColor="text1"/>
            <w:sz w:val="22"/>
            <w:szCs w:val="22"/>
            <w:lang w:val="it-CH"/>
          </w:rPr>
          <w:t>Muster</w:t>
        </w:r>
        <w:proofErr w:type="spellEnd"/>
        <w:r w:rsidRPr="00CF5D2D">
          <w:rPr>
            <w:rFonts w:ascii="Segoe UI" w:hAnsi="Segoe UI" w:cs="Segoe UI"/>
            <w:color w:val="000000" w:themeColor="text1"/>
            <w:sz w:val="22"/>
            <w:szCs w:val="22"/>
            <w:lang w:val="it-CH"/>
          </w:rPr>
          <w:t xml:space="preserve"> ha acquisito le seguenti competenze nella teoria e nella pratica durante la sua scuola reclute:</w:t>
        </w:r>
      </w:ins>
    </w:p>
    <w:p w14:paraId="19C47734" w14:textId="67DD0E97" w:rsidR="002254AE" w:rsidRPr="004B1089" w:rsidDel="004B1089" w:rsidRDefault="00283FED" w:rsidP="00805B48">
      <w:pPr>
        <w:widowControl/>
        <w:spacing w:line="240" w:lineRule="auto"/>
        <w:rPr>
          <w:del w:id="110" w:author="Schneider Séraphine VTG" w:date="2023-09-19T10:01:00Z"/>
          <w:rFonts w:ascii="Segoe UI" w:hAnsi="Segoe UI" w:cs="Segoe UI"/>
          <w:color w:val="000000" w:themeColor="text1"/>
          <w:sz w:val="22"/>
          <w:szCs w:val="22"/>
          <w:lang w:val="it-CH"/>
          <w:rPrChange w:id="111" w:author="Schneider Séraphine VTG" w:date="2023-09-19T10:01:00Z">
            <w:rPr>
              <w:del w:id="112" w:author="Schneider Séraphine VTG" w:date="2023-09-19T10:01:00Z"/>
              <w:rFonts w:ascii="Segoe UI" w:hAnsi="Segoe UI" w:cs="Segoe UI"/>
              <w:color w:val="000000" w:themeColor="text1"/>
              <w:sz w:val="22"/>
              <w:szCs w:val="22"/>
            </w:rPr>
          </w:rPrChange>
        </w:rPr>
      </w:pPr>
      <w:del w:id="113" w:author="Schneider Séraphine VTG" w:date="2023-09-19T10:01:00Z">
        <w:r w:rsidRPr="004B1089" w:rsidDel="004B1089">
          <w:rPr>
            <w:rFonts w:ascii="Segoe UI" w:hAnsi="Segoe UI" w:cs="Segoe UI"/>
            <w:color w:val="000000" w:themeColor="text1"/>
            <w:sz w:val="22"/>
            <w:szCs w:val="22"/>
            <w:lang w:val="it-CH"/>
            <w:rPrChange w:id="114" w:author="Schneider Séraphine VTG" w:date="2023-09-19T10:01:00Z"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rPrChange>
          </w:rPr>
          <w:delText>Er hat während der</w:delText>
        </w:r>
        <w:r w:rsidR="006C17A9" w:rsidRPr="004B1089" w:rsidDel="004B1089">
          <w:rPr>
            <w:rFonts w:ascii="Segoe UI" w:hAnsi="Segoe UI" w:cs="Segoe UI"/>
            <w:color w:val="000000" w:themeColor="text1"/>
            <w:sz w:val="22"/>
            <w:szCs w:val="22"/>
            <w:lang w:val="it-CH"/>
            <w:rPrChange w:id="115" w:author="Schneider Séraphine VTG" w:date="2023-09-19T10:01:00Z"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rPrChange>
          </w:rPr>
          <w:delText xml:space="preserve"> Rekrutenschule </w:delText>
        </w:r>
        <w:r w:rsidR="00EB41C8" w:rsidRPr="004B1089" w:rsidDel="004B1089">
          <w:rPr>
            <w:rFonts w:ascii="Segoe UI" w:hAnsi="Segoe UI" w:cs="Segoe UI"/>
            <w:color w:val="000000" w:themeColor="text1"/>
            <w:sz w:val="22"/>
            <w:szCs w:val="22"/>
            <w:lang w:val="it-CH"/>
            <w:rPrChange w:id="116" w:author="Schneider Séraphine VTG" w:date="2023-09-19T10:01:00Z"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rPrChange>
          </w:rPr>
          <w:delText>in Theorie und Praxis</w:delText>
        </w:r>
        <w:r w:rsidR="00715BB8" w:rsidRPr="004B1089" w:rsidDel="004B1089">
          <w:rPr>
            <w:rFonts w:ascii="Segoe UI" w:hAnsi="Segoe UI" w:cs="Segoe UI"/>
            <w:color w:val="000000" w:themeColor="text1"/>
            <w:sz w:val="22"/>
            <w:szCs w:val="22"/>
            <w:lang w:val="it-CH"/>
            <w:rPrChange w:id="117" w:author="Schneider Séraphine VTG" w:date="2023-09-19T10:01:00Z"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rPrChange>
          </w:rPr>
          <w:delText xml:space="preserve"> </w:delText>
        </w:r>
        <w:r w:rsidR="00CE40BE" w:rsidRPr="004B1089" w:rsidDel="004B1089">
          <w:rPr>
            <w:rFonts w:ascii="Segoe UI" w:hAnsi="Segoe UI" w:cs="Segoe UI"/>
            <w:color w:val="000000" w:themeColor="text1"/>
            <w:sz w:val="22"/>
            <w:szCs w:val="22"/>
            <w:lang w:val="it-CH"/>
            <w:rPrChange w:id="118" w:author="Schneider Séraphine VTG" w:date="2023-09-19T10:01:00Z"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rPrChange>
          </w:rPr>
          <w:delText>folgende Kompetenzen erworben:</w:delText>
        </w:r>
      </w:del>
    </w:p>
    <w:p w14:paraId="13D5D3BD" w14:textId="77777777" w:rsidR="00AE3AE0" w:rsidRPr="004B108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  <w:rPrChange w:id="119" w:author="Schneider Séraphine VTG" w:date="2023-09-19T10:01:00Z">
            <w:rPr>
              <w:rFonts w:ascii="Segoe UI" w:hAnsi="Segoe UI" w:cs="Segoe UI"/>
              <w:color w:val="000000" w:themeColor="text1"/>
              <w:sz w:val="19"/>
              <w:szCs w:val="19"/>
            </w:rPr>
          </w:rPrChange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B1089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6B5E3284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ins w:id="120" w:author="Schneider Séraphine VTG" w:date="2023-09-19T10:01:00Z">
              <w:r w:rsidRPr="00CF5D2D">
                <w:rPr>
                  <w:rFonts w:ascii="Segoe UI" w:hAnsi="Segoe UI" w:cs="Segoe UI"/>
                  <w:b/>
                  <w:color w:val="FFFFFF" w:themeColor="background1"/>
                  <w:szCs w:val="18"/>
                  <w:lang w:val="it-CH"/>
                </w:rPr>
                <w:t>Competenze</w:t>
              </w:r>
            </w:ins>
            <w:del w:id="121" w:author="Schneider Séraphine VTG" w:date="2023-09-19T10:01:00Z">
              <w:r w:rsidRPr="003F7AE3" w:rsidDel="00734E04">
                <w:rPr>
                  <w:rFonts w:ascii="Segoe UI" w:hAnsi="Segoe UI" w:cs="Segoe UI"/>
                  <w:b/>
                  <w:color w:val="FFFFFF" w:themeColor="background1"/>
                </w:rPr>
                <w:delText>Kompetenzen</w:delText>
              </w:r>
            </w:del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91D7F30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ins w:id="122" w:author="Schneider Séraphine VTG" w:date="2023-09-19T10:01:00Z">
              <w:r w:rsidRPr="00CF5D2D">
                <w:rPr>
                  <w:rFonts w:ascii="Segoe UI" w:hAnsi="Segoe UI" w:cs="Segoe UI"/>
                  <w:b/>
                  <w:color w:val="FFFFFF" w:themeColor="background1"/>
                  <w:szCs w:val="18"/>
                  <w:lang w:val="it-CH"/>
                </w:rPr>
                <w:t>Contenuto / ambito di applicazione</w:t>
              </w:r>
            </w:ins>
            <w:del w:id="123" w:author="Schneider Séraphine VTG" w:date="2023-09-19T10:01:00Z">
              <w:r w:rsidRPr="003F7AE3" w:rsidDel="00734E04">
                <w:rPr>
                  <w:rFonts w:ascii="Segoe UI" w:hAnsi="Segoe UI" w:cs="Segoe UI"/>
                  <w:b/>
                  <w:color w:val="FFFFFF" w:themeColor="background1"/>
                </w:rPr>
                <w:delText>Inhalt / Anwendungsbereich</w:delText>
              </w:r>
            </w:del>
          </w:p>
        </w:tc>
      </w:tr>
      <w:tr w:rsidR="004B1089" w:rsidRPr="00C60B67" w14:paraId="1A9A3855" w14:textId="77777777" w:rsidTr="001B5E31">
        <w:tc>
          <w:tcPr>
            <w:tcW w:w="2844" w:type="dxa"/>
          </w:tcPr>
          <w:p w14:paraId="2ADFD1C6" w14:textId="121FB892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ins w:id="124" w:author="Schneider Séraphine VTG" w:date="2023-09-19T10:01:00Z">
              <w:r w:rsidRPr="00CF5D2D">
                <w:rPr>
                  <w:rFonts w:ascii="Segoe UI" w:hAnsi="Segoe UI" w:cs="Segoe UI"/>
                </w:rPr>
                <w:t>Responsabilità</w:t>
              </w:r>
              <w:proofErr w:type="spellEnd"/>
              <w:r w:rsidRPr="00CF5D2D">
                <w:rPr>
                  <w:rFonts w:ascii="Segoe UI" w:hAnsi="Segoe UI" w:cs="Segoe UI"/>
                </w:rPr>
                <w:t xml:space="preserve"> personale</w:t>
              </w:r>
            </w:ins>
            <w:del w:id="125" w:author="Schneider Séraphine VTG" w:date="2023-09-19T10:01:00Z">
              <w:r w:rsidRPr="003F7AE3" w:rsidDel="00734E04">
                <w:rPr>
                  <w:rFonts w:ascii="Segoe UI" w:hAnsi="Segoe UI" w:cs="Segoe UI"/>
                  <w:color w:val="000000" w:themeColor="text1"/>
                </w:rPr>
                <w:delText>Eigenverantwortung</w:delText>
              </w:r>
            </w:del>
          </w:p>
        </w:tc>
        <w:tc>
          <w:tcPr>
            <w:tcW w:w="6509" w:type="dxa"/>
          </w:tcPr>
          <w:p w14:paraId="69DFC7F7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ins w:id="126" w:author="Schneider Séraphine VTG" w:date="2023-09-19T10:01:00Z"/>
                <w:rFonts w:ascii="Segoe UI" w:hAnsi="Segoe UI" w:cs="Segoe UI"/>
                <w:lang w:val="it-CH"/>
              </w:rPr>
            </w:pPr>
            <w:ins w:id="127" w:author="Schneider Séraphine VTG" w:date="2023-09-19T10:01:00Z">
              <w:r w:rsidRPr="00CF5D2D">
                <w:rPr>
                  <w:rFonts w:ascii="Segoe UI" w:hAnsi="Segoe UI" w:cs="Segoe UI"/>
                  <w:lang w:val="it-CH"/>
                </w:rPr>
                <w:t xml:space="preserve">Vivendo insieme nella sua unità militare ha dovuto assumersi la responsabilità per sé stesso e per gli altri all'interno del gruppo. </w:t>
              </w:r>
            </w:ins>
          </w:p>
          <w:p w14:paraId="29947067" w14:textId="232F5515" w:rsidR="004B1089" w:rsidRPr="004B1089" w:rsidDel="00734E04" w:rsidRDefault="004B1089" w:rsidP="004B1089">
            <w:pPr>
              <w:tabs>
                <w:tab w:val="left" w:pos="4253"/>
              </w:tabs>
              <w:spacing w:line="240" w:lineRule="auto"/>
              <w:rPr>
                <w:del w:id="128" w:author="Schneider Séraphine VTG" w:date="2023-09-19T10:01:00Z"/>
                <w:rFonts w:ascii="Segoe UI" w:hAnsi="Segoe UI" w:cs="Segoe UI"/>
                <w:color w:val="000000" w:themeColor="text1"/>
                <w:lang w:val="it-CH"/>
                <w:rPrChange w:id="129" w:author="Schneider Séraphine VTG" w:date="2023-09-19T10:01:00Z">
                  <w:rPr>
                    <w:del w:id="130" w:author="Schneider Séraphine VTG" w:date="2023-09-19T10:01:00Z"/>
                    <w:rFonts w:ascii="Segoe UI" w:hAnsi="Segoe UI" w:cs="Segoe UI"/>
                    <w:color w:val="000000" w:themeColor="text1"/>
                  </w:rPr>
                </w:rPrChange>
              </w:rPr>
            </w:pPr>
            <w:del w:id="131" w:author="Schneider Séraphine VTG" w:date="2023-09-19T10:01:00Z">
              <w:r w:rsidRPr="004B1089" w:rsidDel="00734E04">
                <w:rPr>
                  <w:rFonts w:ascii="Segoe UI" w:hAnsi="Segoe UI" w:cs="Segoe UI"/>
                  <w:color w:val="000000" w:themeColor="text1"/>
                  <w:lang w:val="it-CH"/>
                  <w:rPrChange w:id="132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Durch das Zusammenleben in seiner militärischen Einheit musste er Verantwortung für sich und andere innerhalb der Gruppe übernehmen.</w:delText>
              </w:r>
            </w:del>
          </w:p>
          <w:p w14:paraId="677F52D9" w14:textId="31CD3C70" w:rsidR="004B1089" w:rsidRPr="004B1089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  <w:rPrChange w:id="133" w:author="Schneider Séraphine VTG" w:date="2023-09-19T10:0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</w:tc>
      </w:tr>
      <w:tr w:rsidR="004B1089" w:rsidRPr="00C60B67" w14:paraId="1207E157" w14:textId="77777777" w:rsidTr="001B5E31">
        <w:tc>
          <w:tcPr>
            <w:tcW w:w="2844" w:type="dxa"/>
          </w:tcPr>
          <w:p w14:paraId="296FE521" w14:textId="34EB20D9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ins w:id="134" w:author="Schneider Séraphine VTG" w:date="2023-09-19T10:01:00Z">
              <w:r w:rsidRPr="00CF5D2D">
                <w:rPr>
                  <w:rFonts w:ascii="Segoe UI" w:hAnsi="Segoe UI" w:cs="Segoe UI"/>
                </w:rPr>
                <w:t>Lealtà</w:t>
              </w:r>
            </w:ins>
            <w:proofErr w:type="spellEnd"/>
            <w:del w:id="135" w:author="Schneider Séraphine VTG" w:date="2023-09-19T10:01:00Z">
              <w:r w:rsidRPr="003F7AE3" w:rsidDel="00734E04">
                <w:rPr>
                  <w:rFonts w:ascii="Segoe UI" w:hAnsi="Segoe UI" w:cs="Segoe UI"/>
                  <w:color w:val="000000" w:themeColor="text1"/>
                </w:rPr>
                <w:delText>Loyalität</w:delText>
              </w:r>
            </w:del>
          </w:p>
        </w:tc>
        <w:tc>
          <w:tcPr>
            <w:tcW w:w="6509" w:type="dxa"/>
          </w:tcPr>
          <w:p w14:paraId="59676DB1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ins w:id="136" w:author="Schneider Séraphine VTG" w:date="2023-09-19T10:01:00Z"/>
                <w:rFonts w:ascii="Segoe UI" w:hAnsi="Segoe UI" w:cs="Segoe UI"/>
                <w:lang w:val="it-CH"/>
              </w:rPr>
            </w:pPr>
            <w:ins w:id="137" w:author="Schneider Séraphine VTG" w:date="2023-09-19T10:01:00Z">
              <w:r w:rsidRPr="00CF5D2D">
                <w:rPr>
                  <w:rFonts w:ascii="Segoe UI" w:hAnsi="Segoe UI" w:cs="Segoe UI"/>
                  <w:lang w:val="it-CH"/>
                </w:rPr>
                <w:t>Durante il suo servizio ha vissuto secondo i valori comuni, le norme sociali e le regole specifiche del gruppo.</w:t>
              </w:r>
            </w:ins>
          </w:p>
          <w:p w14:paraId="6F925722" w14:textId="36F7BF02" w:rsidR="004B1089" w:rsidRPr="004B1089" w:rsidDel="00734E04" w:rsidRDefault="004B1089" w:rsidP="004B1089">
            <w:pPr>
              <w:tabs>
                <w:tab w:val="left" w:pos="4253"/>
              </w:tabs>
              <w:spacing w:line="240" w:lineRule="auto"/>
              <w:rPr>
                <w:del w:id="138" w:author="Schneider Séraphine VTG" w:date="2023-09-19T10:01:00Z"/>
                <w:rFonts w:ascii="Segoe UI" w:hAnsi="Segoe UI" w:cs="Segoe UI"/>
                <w:color w:val="000000" w:themeColor="text1"/>
                <w:lang w:val="it-CH"/>
                <w:rPrChange w:id="139" w:author="Schneider Séraphine VTG" w:date="2023-09-19T10:01:00Z">
                  <w:rPr>
                    <w:del w:id="140" w:author="Schneider Séraphine VTG" w:date="2023-09-19T10:01:00Z"/>
                    <w:rFonts w:ascii="Segoe UI" w:hAnsi="Segoe UI" w:cs="Segoe UI"/>
                    <w:color w:val="000000" w:themeColor="text1"/>
                  </w:rPr>
                </w:rPrChange>
              </w:rPr>
            </w:pPr>
            <w:del w:id="141" w:author="Schneider Séraphine VTG" w:date="2023-09-19T10:01:00Z">
              <w:r w:rsidRPr="004B1089" w:rsidDel="00734E04">
                <w:rPr>
                  <w:rFonts w:ascii="Segoe UI" w:hAnsi="Segoe UI" w:cs="Segoe UI"/>
                  <w:color w:val="000000" w:themeColor="text1"/>
                  <w:lang w:val="it-CH"/>
                  <w:rPrChange w:id="142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Während der Dienstdauer lebte er nach gemeinschaftlichen Werten, sozialen Normen sowie gruppenspezifischen Regeln.</w:delText>
              </w:r>
            </w:del>
          </w:p>
          <w:p w14:paraId="44B5EB12" w14:textId="3EA8DF7B" w:rsidR="004B1089" w:rsidRPr="004B1089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  <w:rPrChange w:id="143" w:author="Schneider Séraphine VTG" w:date="2023-09-19T10:0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</w:tc>
      </w:tr>
      <w:tr w:rsidR="004B1089" w:rsidRPr="00C60B67" w14:paraId="3339A153" w14:textId="77777777" w:rsidTr="001B5E31">
        <w:tc>
          <w:tcPr>
            <w:tcW w:w="2844" w:type="dxa"/>
          </w:tcPr>
          <w:p w14:paraId="535C8B3D" w14:textId="328CBD65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ins w:id="144" w:author="Schneider Séraphine VTG" w:date="2023-09-19T10:01:00Z">
              <w:r w:rsidRPr="00CF5D2D">
                <w:rPr>
                  <w:rFonts w:ascii="Segoe UI" w:hAnsi="Segoe UI" w:cs="Segoe UI"/>
                </w:rPr>
                <w:t>Resilienza</w:t>
              </w:r>
            </w:ins>
            <w:proofErr w:type="spellEnd"/>
            <w:del w:id="145" w:author="Schneider Séraphine VTG" w:date="2023-09-19T10:01:00Z">
              <w:r w:rsidRPr="003F7AE3" w:rsidDel="00734E04">
                <w:rPr>
                  <w:rFonts w:ascii="Segoe UI" w:hAnsi="Segoe UI" w:cs="Segoe UI"/>
                  <w:color w:val="000000" w:themeColor="text1"/>
                </w:rPr>
                <w:delText>Belastbarkeit</w:delText>
              </w:r>
            </w:del>
          </w:p>
        </w:tc>
        <w:tc>
          <w:tcPr>
            <w:tcW w:w="6509" w:type="dxa"/>
          </w:tcPr>
          <w:p w14:paraId="342F5E27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ins w:id="146" w:author="Schneider Séraphine VTG" w:date="2023-09-19T10:01:00Z"/>
                <w:rFonts w:ascii="Segoe UI" w:hAnsi="Segoe UI" w:cs="Segoe UI"/>
                <w:lang w:val="it-CH"/>
              </w:rPr>
            </w:pPr>
            <w:ins w:id="147" w:author="Schneider Séraphine VTG" w:date="2023-09-19T10:01:00Z">
              <w:r w:rsidRPr="00CF5D2D">
                <w:rPr>
                  <w:rFonts w:ascii="Segoe UI" w:hAnsi="Segoe UI" w:cs="Segoe UI"/>
                  <w:lang w:val="it-CH"/>
                </w:rPr>
                <w:t>Nella scuola reclute ha attraversato fasi di pressione fisica e psicologica elevate. Ha resistito a queste difficili condizioni e ha saputo concentrarsi sull'essenziale.</w:t>
              </w:r>
            </w:ins>
          </w:p>
          <w:p w14:paraId="2D0FE437" w14:textId="3677FCF0" w:rsidR="004B1089" w:rsidRPr="004B1089" w:rsidDel="00734E04" w:rsidRDefault="004B1089" w:rsidP="004B1089">
            <w:pPr>
              <w:tabs>
                <w:tab w:val="left" w:pos="4253"/>
              </w:tabs>
              <w:spacing w:line="240" w:lineRule="auto"/>
              <w:rPr>
                <w:del w:id="148" w:author="Schneider Séraphine VTG" w:date="2023-09-19T10:01:00Z"/>
                <w:rFonts w:ascii="Segoe UI" w:hAnsi="Segoe UI" w:cs="Segoe UI"/>
                <w:color w:val="000000" w:themeColor="text1"/>
                <w:lang w:val="it-CH"/>
                <w:rPrChange w:id="149" w:author="Schneider Séraphine VTG" w:date="2023-09-19T10:01:00Z">
                  <w:rPr>
                    <w:del w:id="150" w:author="Schneider Séraphine VTG" w:date="2023-09-19T10:01:00Z"/>
                    <w:rFonts w:ascii="Segoe UI" w:hAnsi="Segoe UI" w:cs="Segoe UI"/>
                    <w:color w:val="000000" w:themeColor="text1"/>
                  </w:rPr>
                </w:rPrChange>
              </w:rPr>
            </w:pPr>
            <w:del w:id="151" w:author="Schneider Séraphine VTG" w:date="2023-09-19T10:01:00Z">
              <w:r w:rsidRPr="004B1089" w:rsidDel="00734E04">
                <w:rPr>
                  <w:rFonts w:ascii="Segoe UI" w:hAnsi="Segoe UI" w:cs="Segoe UI"/>
                  <w:color w:val="000000" w:themeColor="text1"/>
                  <w:lang w:val="it-CH"/>
                  <w:rPrChange w:id="152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In der Rekrutenschule durchlebte er Phasen erhöhter physischer sowie psychischer Belastung. Er hielt diesen erschwerten Bedingungen stand und konnte sich auf das Wesentliche fokussieren.</w:delText>
              </w:r>
            </w:del>
          </w:p>
          <w:p w14:paraId="20568BB0" w14:textId="5C25B14E" w:rsidR="004B1089" w:rsidRPr="004B1089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  <w:rPrChange w:id="153" w:author="Schneider Séraphine VTG" w:date="2023-09-19T10:0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</w:tc>
      </w:tr>
      <w:tr w:rsidR="004B1089" w:rsidRPr="00C60B67" w14:paraId="06604006" w14:textId="77777777" w:rsidTr="001B5E31">
        <w:tc>
          <w:tcPr>
            <w:tcW w:w="2844" w:type="dxa"/>
          </w:tcPr>
          <w:p w14:paraId="44EEC472" w14:textId="480BF6BB" w:rsidR="004B1089" w:rsidRPr="004B1089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  <w:rPrChange w:id="154" w:author="Schneider Séraphine VTG" w:date="2023-09-19T10:0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55" w:author="Schneider Séraphine VTG" w:date="2023-09-19T10:01:00Z">
              <w:r w:rsidRPr="00CF5D2D">
                <w:rPr>
                  <w:rFonts w:ascii="Segoe UI" w:hAnsi="Segoe UI" w:cs="Segoe UI"/>
                  <w:lang w:val="it-CH"/>
                </w:rPr>
                <w:t>Capacità di apprendimento e di adattamento (flessibilità)</w:t>
              </w:r>
            </w:ins>
            <w:del w:id="156" w:author="Schneider Séraphine VTG" w:date="2023-09-19T10:01:00Z">
              <w:r w:rsidRPr="004B1089" w:rsidDel="00734E04">
                <w:rPr>
                  <w:rFonts w:ascii="Segoe UI" w:hAnsi="Segoe UI" w:cs="Segoe UI"/>
                  <w:color w:val="000000" w:themeColor="text1"/>
                  <w:lang w:val="it-CH"/>
                  <w:rPrChange w:id="157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Lern- und Anpassungsfähigkeit (Flexibilität)</w:delText>
              </w:r>
            </w:del>
          </w:p>
        </w:tc>
        <w:tc>
          <w:tcPr>
            <w:tcW w:w="6509" w:type="dxa"/>
          </w:tcPr>
          <w:p w14:paraId="47F5F9B2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ins w:id="158" w:author="Schneider Séraphine VTG" w:date="2023-09-19T10:01:00Z"/>
                <w:rFonts w:ascii="Segoe UI" w:hAnsi="Segoe UI" w:cs="Segoe UI"/>
                <w:lang w:val="it-CH"/>
              </w:rPr>
            </w:pPr>
            <w:ins w:id="159" w:author="Schneider Séraphine VTG" w:date="2023-09-19T10:01:00Z">
              <w:r w:rsidRPr="00CF5D2D">
                <w:rPr>
                  <w:rFonts w:ascii="Segoe UI" w:hAnsi="Segoe UI" w:cs="Segoe UI"/>
                  <w:lang w:val="it-CH"/>
                </w:rPr>
                <w:t>Grazie alla sua capacità di imparare e di adattarsi, si è integrato in un ambiente a lui sconosciuto.</w:t>
              </w:r>
            </w:ins>
          </w:p>
          <w:p w14:paraId="488FB12E" w14:textId="5EE31052" w:rsidR="004B1089" w:rsidRPr="004B1089" w:rsidDel="00734E04" w:rsidRDefault="004B1089" w:rsidP="004B1089">
            <w:pPr>
              <w:tabs>
                <w:tab w:val="left" w:pos="4253"/>
              </w:tabs>
              <w:spacing w:line="240" w:lineRule="auto"/>
              <w:rPr>
                <w:del w:id="160" w:author="Schneider Séraphine VTG" w:date="2023-09-19T10:01:00Z"/>
                <w:rFonts w:ascii="Segoe UI" w:hAnsi="Segoe UI" w:cs="Segoe UI"/>
                <w:color w:val="000000" w:themeColor="text1"/>
                <w:lang w:val="it-CH"/>
                <w:rPrChange w:id="161" w:author="Schneider Séraphine VTG" w:date="2023-09-19T10:01:00Z">
                  <w:rPr>
                    <w:del w:id="162" w:author="Schneider Séraphine VTG" w:date="2023-09-19T10:01:00Z"/>
                    <w:rFonts w:ascii="Segoe UI" w:hAnsi="Segoe UI" w:cs="Segoe UI"/>
                    <w:color w:val="000000" w:themeColor="text1"/>
                  </w:rPr>
                </w:rPrChange>
              </w:rPr>
            </w:pPr>
            <w:del w:id="163" w:author="Schneider Séraphine VTG" w:date="2023-09-19T10:01:00Z">
              <w:r w:rsidRPr="004B1089" w:rsidDel="00734E04">
                <w:rPr>
                  <w:rFonts w:ascii="Segoe UI" w:hAnsi="Segoe UI" w:cs="Segoe UI"/>
                  <w:color w:val="000000" w:themeColor="text1"/>
                  <w:lang w:val="it-CH"/>
                  <w:rPrChange w:id="164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Dank seiner Lern- und Anpassungsfähigkeit integrierte er sich in ein </w:delText>
              </w:r>
              <w:r w:rsidRPr="004B1089" w:rsidDel="00734E04">
                <w:rPr>
                  <w:rFonts w:ascii="Segoe UI" w:hAnsi="Segoe UI" w:cs="Segoe UI"/>
                  <w:color w:val="000000" w:themeColor="text1"/>
                  <w:lang w:val="it-CH"/>
                  <w:rPrChange w:id="165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br/>
                <w:delText>für ihn ungewohntes Umfeld.</w:delText>
              </w:r>
            </w:del>
          </w:p>
          <w:p w14:paraId="16F31458" w14:textId="55B2D484" w:rsidR="004B1089" w:rsidRPr="004B1089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  <w:rPrChange w:id="166" w:author="Schneider Séraphine VTG" w:date="2023-09-19T10:0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</w:tc>
      </w:tr>
      <w:tr w:rsidR="004B1089" w:rsidRPr="00C60B6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929262B" w:rsidR="004B1089" w:rsidRPr="004B1089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  <w:rPrChange w:id="167" w:author="Schneider Séraphine VTG" w:date="2023-09-19T10:0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68" w:author="Schneider Séraphine VTG" w:date="2023-09-19T10:01:00Z">
              <w:r w:rsidRPr="00CF5D2D">
                <w:rPr>
                  <w:rFonts w:ascii="Segoe UI" w:hAnsi="Segoe UI" w:cs="Segoe UI"/>
                  <w:lang w:val="it-CH"/>
                </w:rPr>
                <w:t>Capacità di affrontare le critiche e i conflitti</w:t>
              </w:r>
            </w:ins>
            <w:del w:id="169" w:author="Schneider Séraphine VTG" w:date="2023-09-19T10:01:00Z">
              <w:r w:rsidRPr="004B1089" w:rsidDel="00734E04">
                <w:rPr>
                  <w:rFonts w:ascii="Segoe UI" w:hAnsi="Segoe UI" w:cs="Segoe UI"/>
                  <w:color w:val="000000" w:themeColor="text1"/>
                  <w:lang w:val="it-CH"/>
                  <w:rPrChange w:id="170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Kritik- und Konfliktfähigkeit</w:delText>
              </w:r>
            </w:del>
          </w:p>
        </w:tc>
        <w:tc>
          <w:tcPr>
            <w:tcW w:w="6509" w:type="dxa"/>
          </w:tcPr>
          <w:p w14:paraId="59006F7A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ins w:id="171" w:author="Schneider Séraphine VTG" w:date="2023-09-19T10:01:00Z"/>
                <w:rFonts w:ascii="Segoe UI" w:hAnsi="Segoe UI" w:cs="Segoe UI"/>
                <w:lang w:val="it-CH"/>
              </w:rPr>
            </w:pPr>
            <w:ins w:id="172" w:author="Schneider Séraphine VTG" w:date="2023-09-19T10:01:00Z">
              <w:r w:rsidRPr="00CF5D2D">
                <w:rPr>
                  <w:rFonts w:ascii="Segoe UI" w:hAnsi="Segoe UI" w:cs="Segoe UI"/>
                  <w:lang w:val="it-CH"/>
                </w:rPr>
                <w:t>Sotto stress fisico e/o psicologico, è stata richiesta la capacità di affrontare le critiche e i conflitti.</w:t>
              </w:r>
            </w:ins>
          </w:p>
          <w:p w14:paraId="7F4877A3" w14:textId="7BC1E879" w:rsidR="004B1089" w:rsidRPr="004B1089" w:rsidDel="00734E04" w:rsidRDefault="004B1089" w:rsidP="004B1089">
            <w:pPr>
              <w:tabs>
                <w:tab w:val="left" w:pos="4253"/>
              </w:tabs>
              <w:spacing w:line="240" w:lineRule="auto"/>
              <w:rPr>
                <w:del w:id="173" w:author="Schneider Séraphine VTG" w:date="2023-09-19T10:01:00Z"/>
                <w:rFonts w:ascii="Segoe UI" w:hAnsi="Segoe UI" w:cs="Segoe UI"/>
                <w:color w:val="000000" w:themeColor="text1"/>
                <w:lang w:val="it-CH"/>
                <w:rPrChange w:id="174" w:author="Schneider Séraphine VTG" w:date="2023-09-19T10:01:00Z">
                  <w:rPr>
                    <w:del w:id="175" w:author="Schneider Séraphine VTG" w:date="2023-09-19T10:01:00Z"/>
                    <w:rFonts w:ascii="Segoe UI" w:hAnsi="Segoe UI" w:cs="Segoe UI"/>
                    <w:color w:val="000000" w:themeColor="text1"/>
                  </w:rPr>
                </w:rPrChange>
              </w:rPr>
            </w:pPr>
            <w:del w:id="176" w:author="Schneider Séraphine VTG" w:date="2023-09-19T10:01:00Z">
              <w:r w:rsidRPr="004B1089" w:rsidDel="00734E04">
                <w:rPr>
                  <w:rFonts w:ascii="Segoe UI" w:hAnsi="Segoe UI" w:cs="Segoe UI"/>
                  <w:color w:val="000000" w:themeColor="text1"/>
                  <w:lang w:val="it-CH"/>
                  <w:rPrChange w:id="177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Unter erhöhtem physischem und/oder psychischem Stress war Kritik- und Konfliktfähigkeit gefragt.</w:delText>
              </w:r>
            </w:del>
          </w:p>
          <w:p w14:paraId="46B85B85" w14:textId="4B8D1AC3" w:rsidR="004B1089" w:rsidRPr="004B1089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  <w:rPrChange w:id="178" w:author="Schneider Séraphine VTG" w:date="2023-09-19T10:0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</w:tc>
      </w:tr>
      <w:tr w:rsidR="004B1089" w:rsidRPr="00C60B6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CAC4A0C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ins w:id="179" w:author="Schneider Séraphine VTG" w:date="2023-09-19T10:01:00Z">
              <w:r w:rsidRPr="00CF5D2D">
                <w:rPr>
                  <w:rFonts w:ascii="Segoe UI" w:hAnsi="Segoe UI" w:cs="Segoe UI"/>
                </w:rPr>
                <w:t xml:space="preserve">Senso di </w:t>
              </w:r>
              <w:proofErr w:type="spellStart"/>
              <w:r w:rsidRPr="00CF5D2D">
                <w:rPr>
                  <w:rFonts w:ascii="Segoe UI" w:hAnsi="Segoe UI" w:cs="Segoe UI"/>
                </w:rPr>
                <w:t>squadra</w:t>
              </w:r>
            </w:ins>
            <w:proofErr w:type="spellEnd"/>
            <w:del w:id="180" w:author="Schneider Séraphine VTG" w:date="2023-09-19T10:01:00Z">
              <w:r w:rsidRPr="003F7AE3" w:rsidDel="00734E04">
                <w:rPr>
                  <w:rFonts w:ascii="Segoe UI" w:hAnsi="Segoe UI" w:cs="Segoe UI"/>
                  <w:color w:val="000000" w:themeColor="text1"/>
                </w:rPr>
                <w:delText>Teamfähigkeit</w:delText>
              </w:r>
            </w:del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4E9D235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ins w:id="181" w:author="Schneider Séraphine VTG" w:date="2023-09-19T10:01:00Z"/>
                <w:rFonts w:ascii="Segoe UI" w:hAnsi="Segoe UI" w:cs="Segoe UI"/>
                <w:lang w:val="it-CH"/>
              </w:rPr>
            </w:pPr>
            <w:ins w:id="182" w:author="Schneider Séraphine VTG" w:date="2023-09-19T10:01:00Z">
              <w:r w:rsidRPr="00CF5D2D">
                <w:rPr>
                  <w:rFonts w:ascii="Segoe UI" w:hAnsi="Segoe UI" w:cs="Segoe UI"/>
                  <w:lang w:val="it-CH"/>
                </w:rPr>
                <w:t>Compiti, obiettivi ed esperienze comuni hanno rafforzato la considerazione e l'apprezzamento reciproci.</w:t>
              </w:r>
            </w:ins>
          </w:p>
          <w:p w14:paraId="3FAF3684" w14:textId="0335E048" w:rsidR="004B1089" w:rsidRPr="004B1089" w:rsidDel="00734E04" w:rsidRDefault="004B1089" w:rsidP="004B1089">
            <w:pPr>
              <w:tabs>
                <w:tab w:val="left" w:pos="4253"/>
              </w:tabs>
              <w:spacing w:line="240" w:lineRule="auto"/>
              <w:rPr>
                <w:del w:id="183" w:author="Schneider Séraphine VTG" w:date="2023-09-19T10:01:00Z"/>
                <w:rFonts w:ascii="Segoe UI" w:hAnsi="Segoe UI" w:cs="Segoe UI"/>
                <w:color w:val="000000" w:themeColor="text1"/>
                <w:lang w:val="it-CH"/>
                <w:rPrChange w:id="184" w:author="Schneider Séraphine VTG" w:date="2023-09-19T10:01:00Z">
                  <w:rPr>
                    <w:del w:id="185" w:author="Schneider Séraphine VTG" w:date="2023-09-19T10:01:00Z"/>
                    <w:rFonts w:ascii="Segoe UI" w:hAnsi="Segoe UI" w:cs="Segoe UI"/>
                    <w:color w:val="000000" w:themeColor="text1"/>
                  </w:rPr>
                </w:rPrChange>
              </w:rPr>
            </w:pPr>
            <w:del w:id="186" w:author="Schneider Séraphine VTG" w:date="2023-09-19T10:01:00Z">
              <w:r w:rsidRPr="004B1089" w:rsidDel="00734E04">
                <w:rPr>
                  <w:rFonts w:ascii="Segoe UI" w:hAnsi="Segoe UI" w:cs="Segoe UI"/>
                  <w:color w:val="000000" w:themeColor="text1"/>
                  <w:lang w:val="it-CH"/>
                  <w:rPrChange w:id="187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Gemeinsame Aufgaben, Ziele und Erlebnisse stärkten die gegenseitige Rücksichtnahme und Wertschätzung.</w:delText>
              </w:r>
            </w:del>
          </w:p>
          <w:p w14:paraId="65D9EADB" w14:textId="1A22AF63" w:rsidR="004B1089" w:rsidRPr="004B1089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  <w:rPrChange w:id="188" w:author="Schneider Séraphine VTG" w:date="2023-09-19T10:0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</w:tc>
      </w:tr>
      <w:tr w:rsidR="004B1089" w:rsidRPr="00C60B6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F002DB5" w:rsidR="004B1089" w:rsidRPr="003F7AE3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ins w:id="189" w:author="Schneider Séraphine VTG" w:date="2023-09-19T10:01:00Z">
              <w:r w:rsidRPr="00CF5D2D">
                <w:rPr>
                  <w:rFonts w:ascii="Segoe UI" w:hAnsi="Segoe UI" w:cs="Segoe UI"/>
                </w:rPr>
                <w:t>Competenza</w:t>
              </w:r>
              <w:proofErr w:type="spellEnd"/>
              <w:r w:rsidRPr="00CF5D2D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Pr="00CF5D2D">
                <w:rPr>
                  <w:rFonts w:ascii="Segoe UI" w:hAnsi="Segoe UI" w:cs="Segoe UI"/>
                </w:rPr>
                <w:t>sociale</w:t>
              </w:r>
            </w:ins>
            <w:proofErr w:type="spellEnd"/>
            <w:del w:id="190" w:author="Schneider Séraphine VTG" w:date="2023-09-19T10:01:00Z">
              <w:r w:rsidRPr="003F7AE3" w:rsidDel="00734E04">
                <w:rPr>
                  <w:rFonts w:ascii="Segoe UI" w:hAnsi="Segoe UI" w:cs="Segoe UI"/>
                  <w:color w:val="000000" w:themeColor="text1"/>
                </w:rPr>
                <w:delText>Sozialkompetenz</w:delText>
              </w:r>
            </w:del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0B606B7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ins w:id="191" w:author="Schneider Séraphine VTG" w:date="2023-09-19T10:01:00Z"/>
                <w:rFonts w:ascii="Segoe UI" w:hAnsi="Segoe UI" w:cs="Segoe UI"/>
                <w:lang w:val="it-CH"/>
              </w:rPr>
            </w:pPr>
            <w:ins w:id="192" w:author="Schneider Séraphine VTG" w:date="2023-09-19T10:01:00Z">
              <w:r w:rsidRPr="00CF5D2D">
                <w:rPr>
                  <w:rFonts w:ascii="Segoe UI" w:hAnsi="Segoe UI" w:cs="Segoe UI"/>
                  <w:lang w:val="it-CH"/>
                </w:rPr>
                <w:t>Persone di origini, lingue, culture, generi, religioni e status sociale diversi lo hanno accompagnato durante il suo servizio e hanno richiesto e migliorato la sua competenza sociale.</w:t>
              </w:r>
            </w:ins>
          </w:p>
          <w:p w14:paraId="7358408B" w14:textId="452BE9D2" w:rsidR="004B1089" w:rsidRPr="004B1089" w:rsidDel="00734E04" w:rsidRDefault="004B1089" w:rsidP="004B1089">
            <w:pPr>
              <w:tabs>
                <w:tab w:val="left" w:pos="4253"/>
              </w:tabs>
              <w:spacing w:line="240" w:lineRule="auto"/>
              <w:rPr>
                <w:del w:id="193" w:author="Schneider Séraphine VTG" w:date="2023-09-19T10:01:00Z"/>
                <w:rFonts w:ascii="Segoe UI" w:hAnsi="Segoe UI" w:cs="Segoe UI"/>
                <w:color w:val="000000" w:themeColor="text1"/>
                <w:lang w:val="it-CH"/>
                <w:rPrChange w:id="194" w:author="Schneider Séraphine VTG" w:date="2023-09-19T10:01:00Z">
                  <w:rPr>
                    <w:del w:id="195" w:author="Schneider Séraphine VTG" w:date="2023-09-19T10:01:00Z"/>
                    <w:rFonts w:ascii="Segoe UI" w:hAnsi="Segoe UI" w:cs="Segoe UI"/>
                    <w:color w:val="000000" w:themeColor="text1"/>
                  </w:rPr>
                </w:rPrChange>
              </w:rPr>
            </w:pPr>
            <w:del w:id="196" w:author="Schneider Séraphine VTG" w:date="2023-09-19T10:01:00Z">
              <w:r w:rsidRPr="004B1089" w:rsidDel="00734E04">
                <w:rPr>
                  <w:rFonts w:ascii="Segoe UI" w:hAnsi="Segoe UI" w:cs="Segoe UI"/>
                  <w:color w:val="000000" w:themeColor="text1"/>
                  <w:lang w:val="it-CH"/>
                  <w:rPrChange w:id="197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Menschen unterschiedlicher Herkunft, Sprache, verschiedener Kulturen, Geschlechter, Religionen sowie sozialer Stellung begleiteten ihn während seiner Dienstzeit und forderten/förderten seine Sozialkompetenz.</w:delText>
              </w:r>
            </w:del>
          </w:p>
          <w:p w14:paraId="4D7430CF" w14:textId="3FCB3FB8" w:rsidR="004B1089" w:rsidRPr="004B1089" w:rsidRDefault="004B1089" w:rsidP="004B10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  <w:rPrChange w:id="198" w:author="Schneider Séraphine VTG" w:date="2023-09-19T10:0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08CA3BF6" w:rsidR="00096D7B" w:rsidRPr="003F7AE3" w:rsidRDefault="004B1089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ins w:id="199" w:author="Schneider Séraphine VTG" w:date="2023-09-19T10:01:00Z">
              <w:r w:rsidRPr="00CF5D2D">
                <w:rPr>
                  <w:rFonts w:ascii="Segoe UI" w:hAnsi="Segoe UI" w:cs="Segoe UI"/>
                  <w:b/>
                  <w:color w:val="FFFFFF" w:themeColor="background1"/>
                  <w:lang w:val="it-CH"/>
                </w:rPr>
                <w:t>Competenze specifiche</w:t>
              </w:r>
            </w:ins>
            <w:del w:id="200" w:author="Schneider Séraphine VTG" w:date="2023-09-19T10:01:00Z">
              <w:r w:rsidR="00501046" w:rsidDel="004B1089">
                <w:rPr>
                  <w:rFonts w:ascii="Segoe UI" w:hAnsi="Segoe UI" w:cs="Segoe UI"/>
                  <w:b/>
                  <w:color w:val="FFFFFF" w:themeColor="background1"/>
                </w:rPr>
                <w:delText>Fachtechnische Kompetenzen</w:delText>
              </w:r>
            </w:del>
          </w:p>
        </w:tc>
      </w:tr>
      <w:tr w:rsidR="00554426" w:rsidRPr="00C60B67" w14:paraId="6B33B0F5" w14:textId="77777777" w:rsidTr="00096D7B">
        <w:tc>
          <w:tcPr>
            <w:tcW w:w="9365" w:type="dxa"/>
          </w:tcPr>
          <w:p w14:paraId="688931B7" w14:textId="088A805E" w:rsidR="00554426" w:rsidRPr="00C60B67" w:rsidDel="00C60B67" w:rsidRDefault="00C60B67">
            <w:pPr>
              <w:rPr>
                <w:ins w:id="201" w:author="Hagmann Rudolf SCCAUSB" w:date="2023-02-08T21:28:00Z"/>
                <w:del w:id="202" w:author="Schneider Séraphine VTG" w:date="2023-10-23T13:15:00Z"/>
                <w:rFonts w:ascii="Segoe UI" w:hAnsi="Segoe UI" w:cs="Segoe UI"/>
                <w:b/>
                <w:color w:val="000000" w:themeColor="text1"/>
                <w:lang w:val="it-CH"/>
                <w:rPrChange w:id="203" w:author="Schneider Séraphine VTG" w:date="2023-10-23T13:15:00Z">
                  <w:rPr>
                    <w:ins w:id="204" w:author="Hagmann Rudolf SCCAUSB" w:date="2023-02-08T21:28:00Z"/>
                    <w:del w:id="205" w:author="Schneider Séraphine VTG" w:date="2023-10-23T13:15:00Z"/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206" w:author="Schneider Séraphine VTG" w:date="2023-10-23T13:15:00Z">
                <w:pPr>
                  <w:framePr w:hSpace="141" w:wrap="around" w:vAnchor="text" w:hAnchor="margin" w:y="313"/>
                  <w:tabs>
                    <w:tab w:val="left" w:pos="4253"/>
                  </w:tabs>
                </w:pPr>
              </w:pPrChange>
            </w:pPr>
            <w:ins w:id="207" w:author="Schneider Séraphine VTG" w:date="2023-10-23T13:15:00Z">
              <w:r w:rsidRPr="00C60B67">
                <w:rPr>
                  <w:rFonts w:ascii="Segoe UI" w:hAnsi="Segoe UI" w:cs="Segoe UI"/>
                  <w:b/>
                  <w:color w:val="000000" w:themeColor="text1"/>
                  <w:lang w:val="it-CH"/>
                  <w:rPrChange w:id="208" w:author="Schneider Séraphine VTG" w:date="2023-10-23T13:15:00Z">
                    <w:rPr>
                      <w:rFonts w:ascii="Segoe UI" w:hAnsi="Segoe UI" w:cs="Segoe UI"/>
                      <w:b/>
                      <w:color w:val="000000" w:themeColor="text1"/>
                    </w:rPr>
                  </w:rPrChange>
                </w:rPr>
                <w:t xml:space="preserve">Nell’istruzione specialistica ha svolto i seguenti moduli: </w:t>
              </w:r>
            </w:ins>
            <w:ins w:id="209" w:author="Hagmann Rudolf SCCAUSB" w:date="2023-02-08T21:28:00Z">
              <w:del w:id="210" w:author="Schneider Séraphine VTG" w:date="2023-10-23T13:15:00Z">
                <w:r w:rsidR="00554426" w:rsidRPr="00C60B67" w:rsidDel="00C60B67">
                  <w:rPr>
                    <w:rFonts w:ascii="Segoe UI" w:hAnsi="Segoe UI" w:cs="Segoe UI"/>
                    <w:b/>
                    <w:color w:val="000000" w:themeColor="text1"/>
                    <w:lang w:val="it-CH"/>
                    <w:rPrChange w:id="211" w:author="Schneider Séraphine VTG" w:date="2023-10-23T13:15:00Z">
                      <w:rPr>
                        <w:rFonts w:ascii="Segoe UI" w:hAnsi="Segoe UI" w:cs="Segoe UI"/>
                        <w:b/>
                        <w:color w:val="000000" w:themeColor="text1"/>
                      </w:rPr>
                    </w:rPrChange>
                  </w:rPr>
                  <w:delText>Er hat in der Fachausbildung folgende Module absolviert:</w:delText>
                </w:r>
              </w:del>
            </w:ins>
          </w:p>
          <w:p w14:paraId="673CDECD" w14:textId="77777777" w:rsidR="00C60B67" w:rsidRPr="00C60B67" w:rsidRDefault="00C60B67">
            <w:pPr>
              <w:rPr>
                <w:ins w:id="212" w:author="Schneider Séraphine VTG" w:date="2023-10-23T13:15:00Z"/>
                <w:lang w:val="it-CH"/>
                <w:rPrChange w:id="213" w:author="Schneider Séraphine VTG" w:date="2023-10-23T13:15:00Z">
                  <w:rPr>
                    <w:ins w:id="214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215" w:author="Schneider Séraphine VTG" w:date="2023-10-23T13:15:00Z">
                <w:pPr>
                  <w:pStyle w:val="Listenabsatz"/>
                  <w:numPr>
                    <w:numId w:val="31"/>
                  </w:numPr>
                  <w:ind w:hanging="360"/>
                </w:pPr>
              </w:pPrChange>
            </w:pPr>
          </w:p>
          <w:p w14:paraId="58ABCBF0" w14:textId="57620A95" w:rsidR="00C60B67" w:rsidRPr="00ED7067" w:rsidRDefault="00C60B67" w:rsidP="00C60B67">
            <w:pPr>
              <w:pStyle w:val="Listenabsatz"/>
              <w:numPr>
                <w:ilvl w:val="0"/>
                <w:numId w:val="31"/>
              </w:numPr>
              <w:rPr>
                <w:ins w:id="216" w:author="Schneider Séraphine VTG" w:date="2023-10-23T13:15:00Z"/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ins w:id="217" w:author="Schneider Séraphine VTG" w:date="2023-10-23T13:15:00Z">
              <w:r w:rsidRPr="00ED7067">
                <w:rPr>
                  <w:rFonts w:ascii="Segoe UI" w:hAnsi="Segoe UI" w:cs="Segoe UI"/>
                  <w:color w:val="000000" w:themeColor="text1"/>
                  <w:sz w:val="20"/>
                </w:rPr>
                <w:t>Istruzione</w:t>
              </w:r>
              <w:proofErr w:type="spellEnd"/>
              <w:r w:rsidRPr="00ED7067">
                <w:rPr>
                  <w:rFonts w:ascii="Segoe UI" w:hAnsi="Segoe UI" w:cs="Segoe UI"/>
                  <w:color w:val="000000" w:themeColor="text1"/>
                  <w:sz w:val="20"/>
                </w:rPr>
                <w:t xml:space="preserve"> </w:t>
              </w:r>
              <w:proofErr w:type="spellStart"/>
              <w:r w:rsidRPr="00ED7067">
                <w:rPr>
                  <w:rFonts w:ascii="Segoe UI" w:hAnsi="Segoe UI" w:cs="Segoe UI"/>
                  <w:color w:val="000000" w:themeColor="text1"/>
                  <w:sz w:val="20"/>
                </w:rPr>
                <w:t>militare</w:t>
              </w:r>
              <w:proofErr w:type="spellEnd"/>
              <w:r w:rsidRPr="00ED7067">
                <w:rPr>
                  <w:rFonts w:ascii="Segoe UI" w:hAnsi="Segoe UI" w:cs="Segoe UI"/>
                  <w:color w:val="000000" w:themeColor="text1"/>
                  <w:sz w:val="20"/>
                </w:rPr>
                <w:t xml:space="preserve"> di </w:t>
              </w:r>
              <w:proofErr w:type="spellStart"/>
              <w:r w:rsidRPr="00ED7067">
                <w:rPr>
                  <w:rFonts w:ascii="Segoe UI" w:hAnsi="Segoe UI" w:cs="Segoe UI"/>
                  <w:color w:val="000000" w:themeColor="text1"/>
                  <w:sz w:val="20"/>
                </w:rPr>
                <w:t>base</w:t>
              </w:r>
              <w:proofErr w:type="spellEnd"/>
              <w:r w:rsidRPr="00ED7067">
                <w:rPr>
                  <w:rFonts w:ascii="Segoe UI" w:hAnsi="Segoe UI" w:cs="Segoe UI"/>
                  <w:color w:val="000000" w:themeColor="text1"/>
                  <w:sz w:val="20"/>
                </w:rPr>
                <w:t xml:space="preserve"> </w:t>
              </w:r>
              <w:proofErr w:type="spellStart"/>
              <w:r w:rsidRPr="00ED7067">
                <w:rPr>
                  <w:rFonts w:ascii="Segoe UI" w:hAnsi="Segoe UI" w:cs="Segoe UI"/>
                  <w:color w:val="000000" w:themeColor="text1"/>
                  <w:sz w:val="20"/>
                </w:rPr>
                <w:t>generale</w:t>
              </w:r>
              <w:proofErr w:type="spellEnd"/>
            </w:ins>
          </w:p>
          <w:p w14:paraId="51BB8862" w14:textId="77777777" w:rsidR="00C60B67" w:rsidRPr="00C60B67" w:rsidRDefault="00C60B67" w:rsidP="00C60B67">
            <w:pPr>
              <w:pStyle w:val="Listenabsatz"/>
              <w:numPr>
                <w:ilvl w:val="0"/>
                <w:numId w:val="31"/>
              </w:numPr>
              <w:rPr>
                <w:ins w:id="218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 w:eastAsia="de-CH"/>
                <w:rPrChange w:id="219" w:author="Schneider Séraphine VTG" w:date="2023-10-23T13:15:00Z">
                  <w:rPr>
                    <w:ins w:id="220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  <w:lang w:eastAsia="de-CH"/>
                  </w:rPr>
                </w:rPrChange>
              </w:rPr>
            </w:pPr>
            <w:ins w:id="221" w:author="Schneider Séraphine VTG" w:date="2023-10-23T13:15:00Z">
              <w:r w:rsidRPr="00C60B67">
                <w:rPr>
                  <w:rFonts w:ascii="Segoe UI" w:hAnsi="Segoe UI" w:cs="Segoe UI"/>
                  <w:color w:val="000000" w:themeColor="text1"/>
                  <w:sz w:val="20"/>
                  <w:lang w:val="it-CH"/>
                  <w:rPrChange w:id="222" w:author="Schneider Séraphine VTG" w:date="2023-10-23T13:1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Corso speciale per sanitari d’unità (anatomia / fisiologia e fisiopatologia del corpo umano)</w:t>
              </w:r>
            </w:ins>
          </w:p>
          <w:p w14:paraId="72452DFE" w14:textId="1575FF67" w:rsidR="00554426" w:rsidRPr="00C60B67" w:rsidDel="00C60B67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223" w:author="Hagmann Rudolf SCCAUSB" w:date="2023-02-08T21:28:00Z"/>
                <w:del w:id="224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225" w:author="Schneider Séraphine VTG" w:date="2023-10-23T13:15:00Z">
                  <w:rPr>
                    <w:ins w:id="226" w:author="Hagmann Rudolf SCCAUSB" w:date="2023-02-08T21:28:00Z"/>
                    <w:del w:id="227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28" w:author="Hagmann Rudolf SCCAUSB" w:date="2023-02-08T21:28:00Z">
              <w:del w:id="229" w:author="Schneider Séraphine VTG" w:date="2023-10-23T13:15:00Z">
                <w:r w:rsidRPr="00C60B67" w:rsidDel="00C60B67">
                  <w:rPr>
                    <w:rFonts w:ascii="Segoe UI" w:hAnsi="Segoe UI" w:cs="Segoe UI"/>
                    <w:color w:val="000000" w:themeColor="text1"/>
                    <w:lang w:val="it-CH"/>
                    <w:rPrChange w:id="230" w:author="Schneider Séraphine VTG" w:date="2023-10-23T13:15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lastRenderedPageBreak/>
                  <w:delText>Allgemeine militärische Grundausbildung</w:delText>
                </w:r>
              </w:del>
            </w:ins>
          </w:p>
          <w:p w14:paraId="6302546B" w14:textId="093BDD77" w:rsidR="00554426" w:rsidRPr="00C60B67" w:rsidDel="00C60B67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231" w:author="Hagmann Rudolf SCCAUSB" w:date="2023-02-08T21:28:00Z"/>
                <w:del w:id="232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 w:eastAsia="de-CH"/>
                <w:rPrChange w:id="233" w:author="Schneider Séraphine VTG" w:date="2023-10-23T13:15:00Z">
                  <w:rPr>
                    <w:ins w:id="234" w:author="Hagmann Rudolf SCCAUSB" w:date="2023-02-08T21:28:00Z"/>
                    <w:del w:id="235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  <w:lang w:eastAsia="de-CH"/>
                  </w:rPr>
                </w:rPrChange>
              </w:rPr>
            </w:pPr>
            <w:ins w:id="236" w:author="Hagmann Rudolf SCCAUSB" w:date="2023-02-08T21:28:00Z">
              <w:del w:id="237" w:author="Schneider Séraphine VTG" w:date="2023-10-23T13:15:00Z">
                <w:r w:rsidRPr="00C60B67" w:rsidDel="00C60B67">
                  <w:rPr>
                    <w:rFonts w:ascii="Segoe UI" w:hAnsi="Segoe UI" w:cs="Segoe UI"/>
                    <w:color w:val="000000" w:themeColor="text1"/>
                    <w:lang w:val="it-CH"/>
                    <w:rPrChange w:id="238" w:author="Schneider Séraphine VTG" w:date="2023-10-23T13:15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>Fachkurs Einheitssanitäter (Anatomie / Physiologie und Physiopathologie des menschlichen Körpers)</w:delText>
                </w:r>
              </w:del>
            </w:ins>
          </w:p>
          <w:p w14:paraId="6B6D837B" w14:textId="77777777" w:rsidR="00554426" w:rsidRPr="00C60B67" w:rsidRDefault="00554426" w:rsidP="00554426">
            <w:pPr>
              <w:pStyle w:val="Listenabsatz"/>
              <w:rPr>
                <w:ins w:id="239" w:author="Hagmann Rudolf SCCAUSB" w:date="2023-02-08T21:28:00Z"/>
                <w:rFonts w:ascii="Segoe UI" w:hAnsi="Segoe UI" w:cs="Segoe UI"/>
                <w:color w:val="000000" w:themeColor="text1"/>
                <w:sz w:val="20"/>
                <w:lang w:val="it-CH" w:eastAsia="de-CH"/>
                <w:rPrChange w:id="240" w:author="Schneider Séraphine VTG" w:date="2023-10-23T13:15:00Z">
                  <w:rPr>
                    <w:ins w:id="241" w:author="Hagmann Rudolf SCCAUSB" w:date="2023-02-08T21:28:00Z"/>
                    <w:rFonts w:ascii="Segoe UI" w:hAnsi="Segoe UI" w:cs="Segoe UI"/>
                    <w:color w:val="000000" w:themeColor="text1"/>
                    <w:sz w:val="20"/>
                    <w:lang w:eastAsia="de-CH"/>
                  </w:rPr>
                </w:rPrChange>
              </w:rPr>
            </w:pPr>
          </w:p>
          <w:p w14:paraId="6359F420" w14:textId="6E048704" w:rsidR="00554426" w:rsidRPr="00C60B67" w:rsidDel="00C60B67" w:rsidRDefault="00C60B67" w:rsidP="00CE4D9F">
            <w:pPr>
              <w:rPr>
                <w:ins w:id="242" w:author="Hagmann Rudolf SCCAUSB" w:date="2023-02-08T21:28:00Z"/>
                <w:del w:id="243" w:author="Schneider Séraphine VTG" w:date="2023-10-23T13:15:00Z"/>
                <w:rFonts w:ascii="Segoe UI" w:hAnsi="Segoe UI" w:cs="Segoe UI"/>
                <w:b/>
                <w:color w:val="000000" w:themeColor="text1"/>
                <w:lang w:val="it-CH"/>
                <w:rPrChange w:id="244" w:author="Schneider Séraphine VTG" w:date="2023-10-23T13:15:00Z">
                  <w:rPr>
                    <w:ins w:id="245" w:author="Hagmann Rudolf SCCAUSB" w:date="2023-02-08T21:28:00Z"/>
                    <w:del w:id="246" w:author="Schneider Séraphine VTG" w:date="2023-10-23T13:15:00Z"/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ins w:id="247" w:author="Schneider Séraphine VTG" w:date="2023-10-23T13:15:00Z">
              <w:r w:rsidRPr="00C60B67">
                <w:rPr>
                  <w:rFonts w:ascii="Segoe UI" w:hAnsi="Segoe UI" w:cs="Segoe UI"/>
                  <w:b/>
                  <w:color w:val="000000" w:themeColor="text1"/>
                  <w:lang w:val="it-CH"/>
                  <w:rPrChange w:id="248" w:author="Schneider Séraphine VTG" w:date="2023-10-23T13:15:00Z">
                    <w:rPr>
                      <w:rFonts w:ascii="Segoe UI" w:hAnsi="Segoe UI" w:cs="Segoe UI"/>
                      <w:b/>
                      <w:color w:val="000000" w:themeColor="text1"/>
                    </w:rPr>
                  </w:rPrChange>
                </w:rPr>
                <w:t xml:space="preserve">Tra i suoi compiti rientravano le seguenti attività: </w:t>
              </w:r>
            </w:ins>
            <w:ins w:id="249" w:author="Hagmann Rudolf SCCAUSB" w:date="2023-02-08T21:28:00Z">
              <w:del w:id="250" w:author="Schneider Séraphine VTG" w:date="2023-10-23T13:15:00Z">
                <w:r w:rsidR="00554426" w:rsidRPr="00C60B67" w:rsidDel="00C60B67">
                  <w:rPr>
                    <w:rFonts w:ascii="Segoe UI" w:hAnsi="Segoe UI" w:cs="Segoe UI"/>
                    <w:b/>
                    <w:color w:val="000000" w:themeColor="text1"/>
                    <w:lang w:val="it-CH"/>
                    <w:rPrChange w:id="251" w:author="Schneider Séraphine VTG" w:date="2023-10-23T13:15:00Z">
                      <w:rPr>
                        <w:rFonts w:ascii="Segoe UI" w:hAnsi="Segoe UI" w:cs="Segoe UI"/>
                        <w:b/>
                        <w:color w:val="000000" w:themeColor="text1"/>
                      </w:rPr>
                    </w:rPrChange>
                  </w:rPr>
                  <w:delText>Zu seinem Aufgabenbereich gehörten folgende Tätigkeiten:</w:delText>
                </w:r>
              </w:del>
            </w:ins>
          </w:p>
          <w:p w14:paraId="742D5056" w14:textId="77777777" w:rsidR="00C60B67" w:rsidRDefault="00C60B67">
            <w:pPr>
              <w:rPr>
                <w:ins w:id="252" w:author="Schneider Séraphine VTG" w:date="2023-10-23T13:15:00Z"/>
                <w:lang w:val="it-CH"/>
              </w:rPr>
              <w:pPrChange w:id="253" w:author="Schneider Séraphine VTG" w:date="2023-10-23T13:15:00Z">
                <w:pPr>
                  <w:pStyle w:val="Listenabsatz"/>
                  <w:framePr w:hSpace="141" w:wrap="around" w:vAnchor="text" w:hAnchor="margin" w:y="313"/>
                  <w:numPr>
                    <w:numId w:val="31"/>
                  </w:numPr>
                  <w:ind w:hanging="360"/>
                </w:pPr>
              </w:pPrChange>
            </w:pPr>
          </w:p>
          <w:p w14:paraId="03A12EB5" w14:textId="14E36F30" w:rsidR="00C60B67" w:rsidRPr="00C60B67" w:rsidRDefault="00C60B67" w:rsidP="00C60B67">
            <w:pPr>
              <w:pStyle w:val="Listenabsatz"/>
              <w:numPr>
                <w:ilvl w:val="0"/>
                <w:numId w:val="31"/>
              </w:numPr>
              <w:rPr>
                <w:ins w:id="254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255" w:author="Schneider Séraphine VTG" w:date="2023-10-23T13:15:00Z">
                  <w:rPr>
                    <w:ins w:id="256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57" w:author="Schneider Séraphine VTG" w:date="2023-10-23T13:15:00Z">
              <w:r w:rsidRPr="00C60B67">
                <w:rPr>
                  <w:rFonts w:ascii="Segoe UI" w:hAnsi="Segoe UI" w:cs="Segoe UI"/>
                  <w:color w:val="000000" w:themeColor="text1"/>
                  <w:sz w:val="20"/>
                  <w:lang w:val="it-CH"/>
                  <w:rPrChange w:id="258" w:author="Schneider Séraphine VTG" w:date="2023-10-23T13:1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Recuperare pazienti adottando le necessarie misure d’urgenza</w:t>
              </w:r>
            </w:ins>
          </w:p>
          <w:p w14:paraId="59897BBE" w14:textId="77777777" w:rsidR="00C60B67" w:rsidRPr="00C60B67" w:rsidRDefault="00C60B67" w:rsidP="00C60B67">
            <w:pPr>
              <w:pStyle w:val="Listenabsatz"/>
              <w:numPr>
                <w:ilvl w:val="0"/>
                <w:numId w:val="31"/>
              </w:numPr>
              <w:rPr>
                <w:ins w:id="259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260" w:author="Schneider Séraphine VTG" w:date="2023-10-23T13:15:00Z">
                  <w:rPr>
                    <w:ins w:id="261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62" w:author="Schneider Séraphine VTG" w:date="2023-10-23T13:15:00Z">
              <w:r w:rsidRPr="00C60B67">
                <w:rPr>
                  <w:rFonts w:ascii="Segoe UI" w:hAnsi="Segoe UI" w:cs="Segoe UI"/>
                  <w:color w:val="000000" w:themeColor="text1"/>
                  <w:sz w:val="20"/>
                  <w:lang w:val="it-CH"/>
                  <w:rPrChange w:id="263" w:author="Schneider Séraphine VTG" w:date="2023-10-23T13:1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Garantire le attività negli ambiti sorveglianza, trattamento e trasporto di pazienti (TACEVAC)</w:t>
              </w:r>
            </w:ins>
          </w:p>
          <w:p w14:paraId="0A5D0563" w14:textId="77777777" w:rsidR="00C60B67" w:rsidRPr="00C60B67" w:rsidRDefault="00C60B67" w:rsidP="00C60B67">
            <w:pPr>
              <w:pStyle w:val="Listenabsatz"/>
              <w:numPr>
                <w:ilvl w:val="0"/>
                <w:numId w:val="31"/>
              </w:numPr>
              <w:rPr>
                <w:ins w:id="264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265" w:author="Schneider Séraphine VTG" w:date="2023-10-23T13:15:00Z">
                  <w:rPr>
                    <w:ins w:id="266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67" w:author="Schneider Séraphine VTG" w:date="2023-10-23T13:15:00Z">
              <w:r w:rsidRPr="00C60B67">
                <w:rPr>
                  <w:rFonts w:ascii="Segoe UI" w:hAnsi="Segoe UI" w:cs="Segoe UI"/>
                  <w:color w:val="000000" w:themeColor="text1"/>
                  <w:sz w:val="20"/>
                  <w:lang w:val="it-CH"/>
                  <w:rPrChange w:id="268" w:author="Schneider Séraphine VTG" w:date="2023-10-23T13:1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Applicare le misure avanzate per salvare la vita</w:t>
              </w:r>
            </w:ins>
          </w:p>
          <w:p w14:paraId="2DA466E1" w14:textId="77777777" w:rsidR="00C60B67" w:rsidRPr="00C60B67" w:rsidRDefault="00C60B67" w:rsidP="00C60B67">
            <w:pPr>
              <w:pStyle w:val="Listenabsatz"/>
              <w:numPr>
                <w:ilvl w:val="0"/>
                <w:numId w:val="31"/>
              </w:numPr>
              <w:rPr>
                <w:ins w:id="269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270" w:author="Schneider Séraphine VTG" w:date="2023-10-23T13:15:00Z">
                  <w:rPr>
                    <w:ins w:id="271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72" w:author="Schneider Séraphine VTG" w:date="2023-10-23T13:15:00Z">
              <w:r w:rsidRPr="00C60B67">
                <w:rPr>
                  <w:rFonts w:ascii="Segoe UI" w:hAnsi="Segoe UI" w:cs="Segoe UI"/>
                  <w:color w:val="000000" w:themeColor="text1"/>
                  <w:sz w:val="20"/>
                  <w:lang w:val="it-CH"/>
                  <w:rPrChange w:id="273" w:author="Schneider Séraphine VTG" w:date="2023-10-23T13:1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Attività medico-tecniche (infusioni, iniezioni)</w:t>
              </w:r>
            </w:ins>
          </w:p>
          <w:p w14:paraId="170B9D42" w14:textId="77777777" w:rsidR="00C60B67" w:rsidRPr="00C60B67" w:rsidRDefault="00C60B67" w:rsidP="00C60B67">
            <w:pPr>
              <w:pStyle w:val="Listenabsatz"/>
              <w:numPr>
                <w:ilvl w:val="0"/>
                <w:numId w:val="31"/>
              </w:numPr>
              <w:rPr>
                <w:ins w:id="274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275" w:author="Schneider Séraphine VTG" w:date="2023-10-23T13:15:00Z">
                  <w:rPr>
                    <w:ins w:id="276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77" w:author="Schneider Séraphine VTG" w:date="2023-10-23T13:15:00Z">
              <w:r w:rsidRPr="00C60B67">
                <w:rPr>
                  <w:rFonts w:ascii="Segoe UI" w:hAnsi="Segoe UI" w:cs="Segoe UI"/>
                  <w:color w:val="000000" w:themeColor="text1"/>
                  <w:sz w:val="20"/>
                  <w:lang w:val="it-CH"/>
                  <w:rPrChange w:id="278" w:author="Schneider Séraphine VTG" w:date="2023-10-23T13:1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Trattamento con medicamenti secondo prescrizione medica</w:t>
              </w:r>
            </w:ins>
          </w:p>
          <w:p w14:paraId="339CA673" w14:textId="77777777" w:rsidR="00C60B67" w:rsidRPr="00C60B67" w:rsidRDefault="00C60B67" w:rsidP="00C60B67">
            <w:pPr>
              <w:pStyle w:val="Listenabsatz"/>
              <w:numPr>
                <w:ilvl w:val="0"/>
                <w:numId w:val="31"/>
              </w:numPr>
              <w:rPr>
                <w:ins w:id="279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280" w:author="Schneider Séraphine VTG" w:date="2023-10-23T13:15:00Z">
                  <w:rPr>
                    <w:ins w:id="281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82" w:author="Schneider Séraphine VTG" w:date="2023-10-23T13:15:00Z">
              <w:r w:rsidRPr="00C60B67">
                <w:rPr>
                  <w:rFonts w:ascii="Segoe UI" w:hAnsi="Segoe UI" w:cs="Segoe UI"/>
                  <w:color w:val="000000" w:themeColor="text1"/>
                  <w:sz w:val="20"/>
                  <w:lang w:val="it-CH"/>
                  <w:rPrChange w:id="283" w:author="Schneider Séraphine VTG" w:date="2023-10-23T13:1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Amministrazione di medicamenti e materiale sanitario</w:t>
              </w:r>
            </w:ins>
          </w:p>
          <w:p w14:paraId="0CF765F1" w14:textId="0AD52C5C" w:rsidR="00554426" w:rsidRPr="00C60B67" w:rsidDel="00C60B67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284" w:author="Hagmann Rudolf SCCAUSB" w:date="2023-02-08T21:28:00Z"/>
                <w:del w:id="285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286" w:author="Schneider Séraphine VTG" w:date="2023-10-23T13:15:00Z">
                  <w:rPr>
                    <w:ins w:id="287" w:author="Hagmann Rudolf SCCAUSB" w:date="2023-02-08T21:28:00Z"/>
                    <w:del w:id="288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89" w:author="Hagmann Rudolf SCCAUSB" w:date="2023-02-08T21:28:00Z">
              <w:del w:id="290" w:author="Schneider Séraphine VTG" w:date="2023-10-23T13:15:00Z">
                <w:r w:rsidRPr="00C60B67" w:rsidDel="00C60B67">
                  <w:rPr>
                    <w:rFonts w:ascii="Segoe UI" w:hAnsi="Segoe UI" w:cs="Segoe UI"/>
                    <w:color w:val="000000" w:themeColor="text1"/>
                    <w:lang w:val="it-CH"/>
                    <w:rPrChange w:id="291" w:author="Schneider Séraphine VTG" w:date="2023-10-23T13:15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>Bergung von Patienten inklusive der dazu notwendigen Notmassnahmen</w:delText>
                </w:r>
              </w:del>
            </w:ins>
          </w:p>
          <w:p w14:paraId="0A0E7AC3" w14:textId="653D853B" w:rsidR="00554426" w:rsidRPr="00C60B67" w:rsidDel="00C60B67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292" w:author="Hagmann Rudolf SCCAUSB" w:date="2023-02-08T21:28:00Z"/>
                <w:del w:id="293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294" w:author="Schneider Séraphine VTG" w:date="2023-10-23T13:15:00Z">
                  <w:rPr>
                    <w:ins w:id="295" w:author="Hagmann Rudolf SCCAUSB" w:date="2023-02-08T21:28:00Z"/>
                    <w:del w:id="296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97" w:author="Hagmann Rudolf SCCAUSB" w:date="2023-02-08T21:28:00Z">
              <w:del w:id="298" w:author="Schneider Séraphine VTG" w:date="2023-10-23T13:15:00Z">
                <w:r w:rsidRPr="00C60B67" w:rsidDel="00C60B67">
                  <w:rPr>
                    <w:rFonts w:ascii="Segoe UI" w:hAnsi="Segoe UI" w:cs="Segoe UI"/>
                    <w:color w:val="000000" w:themeColor="text1"/>
                    <w:lang w:val="it-CH"/>
                    <w:rPrChange w:id="299" w:author="Schneider Séraphine VTG" w:date="2023-10-23T13:15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>Sicherstellung der Tätigkeiten in den Bereichen Überwachung, Behandlung und Transport von Patienten (TACEVAC)</w:delText>
                </w:r>
              </w:del>
            </w:ins>
          </w:p>
          <w:p w14:paraId="688844C2" w14:textId="10BE67D2" w:rsidR="00554426" w:rsidRPr="00C60B67" w:rsidDel="00C60B67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300" w:author="Hagmann Rudolf SCCAUSB" w:date="2023-02-08T21:28:00Z"/>
                <w:del w:id="301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302" w:author="Schneider Séraphine VTG" w:date="2023-10-23T13:15:00Z">
                  <w:rPr>
                    <w:ins w:id="303" w:author="Hagmann Rudolf SCCAUSB" w:date="2023-02-08T21:28:00Z"/>
                    <w:del w:id="304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305" w:author="Hagmann Rudolf SCCAUSB" w:date="2023-02-08T21:28:00Z">
              <w:del w:id="306" w:author="Schneider Séraphine VTG" w:date="2023-10-23T13:15:00Z">
                <w:r w:rsidRPr="00C60B67" w:rsidDel="00C60B67">
                  <w:rPr>
                    <w:rFonts w:ascii="Segoe UI" w:hAnsi="Segoe UI" w:cs="Segoe UI"/>
                    <w:color w:val="000000" w:themeColor="text1"/>
                    <w:lang w:val="it-CH"/>
                    <w:rPrChange w:id="307" w:author="Schneider Séraphine VTG" w:date="2023-10-23T13:15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>Durchführen von erweiterten lebensrettenden Massnahmen</w:delText>
                </w:r>
              </w:del>
            </w:ins>
          </w:p>
          <w:p w14:paraId="4EC2AFFA" w14:textId="1AB13CE7" w:rsidR="00554426" w:rsidRPr="00C60B67" w:rsidDel="00C60B67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308" w:author="Hagmann Rudolf SCCAUSB" w:date="2023-02-08T21:28:00Z"/>
                <w:del w:id="309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310" w:author="Schneider Séraphine VTG" w:date="2023-10-23T13:15:00Z">
                  <w:rPr>
                    <w:ins w:id="311" w:author="Hagmann Rudolf SCCAUSB" w:date="2023-02-08T21:28:00Z"/>
                    <w:del w:id="312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313" w:author="Hagmann Rudolf SCCAUSB" w:date="2023-02-08T21:28:00Z">
              <w:del w:id="314" w:author="Schneider Séraphine VTG" w:date="2023-10-23T13:15:00Z">
                <w:r w:rsidRPr="00C60B67" w:rsidDel="00C60B67">
                  <w:rPr>
                    <w:rFonts w:ascii="Segoe UI" w:hAnsi="Segoe UI" w:cs="Segoe UI"/>
                    <w:color w:val="000000" w:themeColor="text1"/>
                    <w:lang w:val="it-CH"/>
                    <w:rPrChange w:id="315" w:author="Schneider Séraphine VTG" w:date="2023-10-23T13:15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>Medizinaltechnische Tätigkeiten (Infusionen, Injektionen)</w:delText>
                </w:r>
              </w:del>
            </w:ins>
          </w:p>
          <w:p w14:paraId="1DE5DA12" w14:textId="141CB97D" w:rsidR="00554426" w:rsidRPr="00C60B67" w:rsidDel="00C60B67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316" w:author="Hagmann Rudolf SCCAUSB" w:date="2023-02-08T21:28:00Z"/>
                <w:del w:id="317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318" w:author="Schneider Séraphine VTG" w:date="2023-10-23T13:15:00Z">
                  <w:rPr>
                    <w:ins w:id="319" w:author="Hagmann Rudolf SCCAUSB" w:date="2023-02-08T21:28:00Z"/>
                    <w:del w:id="320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321" w:author="Hagmann Rudolf SCCAUSB" w:date="2023-02-08T21:28:00Z">
              <w:del w:id="322" w:author="Schneider Séraphine VTG" w:date="2023-10-23T13:15:00Z">
                <w:r w:rsidRPr="00C60B67" w:rsidDel="00C60B67">
                  <w:rPr>
                    <w:rFonts w:ascii="Segoe UI" w:hAnsi="Segoe UI" w:cs="Segoe UI"/>
                    <w:color w:val="000000" w:themeColor="text1"/>
                    <w:lang w:val="it-CH"/>
                    <w:rPrChange w:id="323" w:author="Schneider Séraphine VTG" w:date="2023-10-23T13:15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>Medikamentöse Behandlung gemäss ärztlicher Verordnung</w:delText>
                </w:r>
              </w:del>
            </w:ins>
          </w:p>
          <w:p w14:paraId="15EBAC9F" w14:textId="1FD32E3A" w:rsidR="00554426" w:rsidRPr="00C60B67" w:rsidDel="00C60B67" w:rsidRDefault="00554426" w:rsidP="00554426">
            <w:pPr>
              <w:pStyle w:val="Listenabsatz"/>
              <w:numPr>
                <w:ilvl w:val="0"/>
                <w:numId w:val="31"/>
              </w:numPr>
              <w:rPr>
                <w:ins w:id="324" w:author="Hagmann Rudolf SCCAUSB" w:date="2023-02-08T21:28:00Z"/>
                <w:del w:id="325" w:author="Schneider Séraphine VTG" w:date="2023-10-23T13:15:00Z"/>
                <w:rFonts w:ascii="Segoe UI" w:hAnsi="Segoe UI" w:cs="Segoe UI"/>
                <w:color w:val="000000" w:themeColor="text1"/>
                <w:sz w:val="20"/>
                <w:lang w:val="it-CH"/>
                <w:rPrChange w:id="326" w:author="Schneider Séraphine VTG" w:date="2023-10-23T13:15:00Z">
                  <w:rPr>
                    <w:ins w:id="327" w:author="Hagmann Rudolf SCCAUSB" w:date="2023-02-08T21:28:00Z"/>
                    <w:del w:id="328" w:author="Schneider Séraphine VTG" w:date="2023-10-23T13:1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329" w:author="Hagmann Rudolf SCCAUSB" w:date="2023-02-08T21:28:00Z">
              <w:del w:id="330" w:author="Schneider Séraphine VTG" w:date="2023-10-23T13:15:00Z">
                <w:r w:rsidRPr="00C60B67" w:rsidDel="00C60B67">
                  <w:rPr>
                    <w:rFonts w:ascii="Segoe UI" w:hAnsi="Segoe UI" w:cs="Segoe UI"/>
                    <w:color w:val="000000" w:themeColor="text1"/>
                    <w:lang w:val="it-CH"/>
                    <w:rPrChange w:id="331" w:author="Schneider Séraphine VTG" w:date="2023-10-23T13:15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>Verwaltung von Medikamenten und Sanitätsmaterial</w:delText>
                </w:r>
              </w:del>
            </w:ins>
          </w:p>
          <w:p w14:paraId="0D4A1F90" w14:textId="77777777" w:rsidR="00554426" w:rsidRPr="00C60B67" w:rsidRDefault="00554426" w:rsidP="00554426">
            <w:pPr>
              <w:pStyle w:val="Listenabsatz"/>
              <w:rPr>
                <w:ins w:id="332" w:author="Hagmann Rudolf SCCAUSB" w:date="2023-02-08T21:28:00Z"/>
                <w:rFonts w:ascii="Segoe UI" w:hAnsi="Segoe UI" w:cs="Segoe UI"/>
                <w:color w:val="000000" w:themeColor="text1"/>
                <w:sz w:val="20"/>
                <w:lang w:val="it-CH"/>
                <w:rPrChange w:id="333" w:author="Schneider Séraphine VTG" w:date="2023-10-23T13:15:00Z">
                  <w:rPr>
                    <w:ins w:id="334" w:author="Hagmann Rudolf SCCAUSB" w:date="2023-02-08T21:2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</w:p>
          <w:p w14:paraId="45C6A2D2" w14:textId="77777777" w:rsidR="004B1089" w:rsidRPr="00CF5D2D" w:rsidRDefault="004B1089" w:rsidP="004B1089">
            <w:pPr>
              <w:tabs>
                <w:tab w:val="left" w:pos="4253"/>
              </w:tabs>
              <w:spacing w:line="240" w:lineRule="auto"/>
              <w:rPr>
                <w:ins w:id="335" w:author="Schneider Séraphine VTG" w:date="2023-09-19T10:01:00Z"/>
                <w:rFonts w:ascii="Segoe UI" w:hAnsi="Segoe UI" w:cs="Segoe UI"/>
                <w:color w:val="000000" w:themeColor="text1"/>
                <w:lang w:val="it-CH"/>
              </w:rPr>
            </w:pPr>
            <w:ins w:id="336" w:author="Schneider Séraphine VTG" w:date="2023-09-19T10:01:00Z">
              <w:r w:rsidRPr="00CF5D2D">
                <w:rPr>
                  <w:rFonts w:ascii="Segoe UI" w:hAnsi="Segoe UI" w:cs="Segoe UI"/>
                  <w:color w:val="000000" w:themeColor="text1"/>
                  <w:lang w:val="it-CH"/>
                </w:rPr>
                <w:t>Nell'ambito dell'aiuto a sé stesso e al camerata, ha ricevuto l'attestato di soccorritore.</w:t>
              </w:r>
            </w:ins>
          </w:p>
          <w:p w14:paraId="6FA99BF2" w14:textId="5854D2B6" w:rsidR="00554426" w:rsidDel="00C60B67" w:rsidRDefault="00C60B67" w:rsidP="00C60B67">
            <w:pPr>
              <w:rPr>
                <w:del w:id="337" w:author="Schneider Séraphine VTG" w:date="2023-10-23T13:16:00Z"/>
                <w:rFonts w:ascii="Segoe UI" w:hAnsi="Segoe UI" w:cs="Segoe UI"/>
                <w:color w:val="000000" w:themeColor="text1"/>
                <w:lang w:val="it-CH"/>
              </w:rPr>
            </w:pPr>
            <w:ins w:id="338" w:author="Schneider Séraphine VTG" w:date="2023-10-23T13:16:00Z">
              <w:r w:rsidRPr="00C60B67">
                <w:rPr>
                  <w:rFonts w:ascii="Segoe UI" w:hAnsi="Segoe UI" w:cs="Segoe UI"/>
                  <w:color w:val="000000" w:themeColor="text1"/>
                  <w:lang w:val="it-CH"/>
                  <w:rPrChange w:id="339" w:author="Schneider Séraphine VTG" w:date="2023-10-23T13:1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 xml:space="preserve">Nell’ambito del corso speciale per sanitari d’unità ha conseguito il certificato NAEMT Trauma First </w:t>
              </w:r>
              <w:proofErr w:type="spellStart"/>
              <w:r w:rsidRPr="00C60B67">
                <w:rPr>
                  <w:rFonts w:ascii="Segoe UI" w:hAnsi="Segoe UI" w:cs="Segoe UI"/>
                  <w:color w:val="000000" w:themeColor="text1"/>
                  <w:lang w:val="it-CH"/>
                  <w:rPrChange w:id="340" w:author="Schneider Séraphine VTG" w:date="2023-10-23T13:1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Responder</w:t>
              </w:r>
              <w:proofErr w:type="spellEnd"/>
              <w:r w:rsidRPr="00C60B67">
                <w:rPr>
                  <w:rFonts w:ascii="Segoe UI" w:hAnsi="Segoe UI" w:cs="Segoe UI"/>
                  <w:color w:val="000000" w:themeColor="text1"/>
                  <w:lang w:val="it-CH"/>
                  <w:rPrChange w:id="341" w:author="Schneider Séraphine VTG" w:date="2023-10-23T13:1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 xml:space="preserve"> (TFR) ed è stato istruito nel </w:t>
              </w:r>
              <w:proofErr w:type="spellStart"/>
              <w:r w:rsidRPr="00C60B67">
                <w:rPr>
                  <w:rFonts w:ascii="Segoe UI" w:hAnsi="Segoe UI" w:cs="Segoe UI"/>
                  <w:color w:val="000000" w:themeColor="text1"/>
                  <w:lang w:val="it-CH"/>
                  <w:rPrChange w:id="342" w:author="Schneider Séraphine VTG" w:date="2023-10-23T13:1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Tactical</w:t>
              </w:r>
              <w:proofErr w:type="spellEnd"/>
              <w:r w:rsidRPr="00C60B67">
                <w:rPr>
                  <w:rFonts w:ascii="Segoe UI" w:hAnsi="Segoe UI" w:cs="Segoe UI"/>
                  <w:color w:val="000000" w:themeColor="text1"/>
                  <w:lang w:val="it-CH"/>
                  <w:rPrChange w:id="343" w:author="Schneider Séraphine VTG" w:date="2023-10-23T13:1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 xml:space="preserve"> Combat </w:t>
              </w:r>
              <w:proofErr w:type="spellStart"/>
              <w:r w:rsidRPr="00C60B67">
                <w:rPr>
                  <w:rFonts w:ascii="Segoe UI" w:hAnsi="Segoe UI" w:cs="Segoe UI"/>
                  <w:color w:val="000000" w:themeColor="text1"/>
                  <w:lang w:val="it-CH"/>
                  <w:rPrChange w:id="344" w:author="Schneider Séraphine VTG" w:date="2023-10-23T13:1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Casuality</w:t>
              </w:r>
              <w:proofErr w:type="spellEnd"/>
              <w:r w:rsidRPr="00C60B67">
                <w:rPr>
                  <w:rFonts w:ascii="Segoe UI" w:hAnsi="Segoe UI" w:cs="Segoe UI"/>
                  <w:color w:val="000000" w:themeColor="text1"/>
                  <w:lang w:val="it-CH"/>
                  <w:rPrChange w:id="345" w:author="Schneider Séraphine VTG" w:date="2023-10-23T13:1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 xml:space="preserve"> Care (TCCC) livello 3. </w:t>
              </w:r>
            </w:ins>
            <w:ins w:id="346" w:author="Hagmann Rudolf SCCAUSB" w:date="2023-02-08T21:28:00Z">
              <w:del w:id="347" w:author="Schneider Séraphine VTG" w:date="2023-09-19T10:01:00Z">
                <w:r w:rsidR="00554426" w:rsidRPr="00C60B67" w:rsidDel="004B1089">
                  <w:rPr>
                    <w:rFonts w:ascii="Segoe UI" w:hAnsi="Segoe UI" w:cs="Segoe UI"/>
                    <w:color w:val="000000" w:themeColor="text1"/>
                    <w:lang w:val="it-CH"/>
                    <w:rPrChange w:id="348" w:author="Schneider Séraphine VTG" w:date="2023-10-23T13:16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 xml:space="preserve">Im Rahmen der Selbst- und Kameradenhilfe hat er die Ausbildung zum Nothelfer erhalten. </w:delText>
                </w:r>
              </w:del>
              <w:del w:id="349" w:author="Schneider Séraphine VTG" w:date="2023-10-23T13:16:00Z">
                <w:r w:rsidR="00554426" w:rsidRPr="00C60B67" w:rsidDel="00C60B67">
                  <w:rPr>
                    <w:rFonts w:ascii="Segoe UI" w:hAnsi="Segoe UI" w:cs="Segoe UI"/>
                    <w:color w:val="000000" w:themeColor="text1"/>
                    <w:lang w:val="it-CH"/>
                    <w:rPrChange w:id="350" w:author="Schneider Séraphine VTG" w:date="2023-10-23T13:16:00Z">
                      <w:rPr>
                        <w:rFonts w:ascii="Segoe UI" w:hAnsi="Segoe UI" w:cs="Segoe UI"/>
                        <w:color w:val="000000" w:themeColor="text1"/>
                      </w:rPr>
                    </w:rPrChange>
                  </w:rPr>
                  <w:delText xml:space="preserve">Im Rahmen des Fachkurs Einheitssanitäter hat er das NAEMT Zertifikat Trauma First Responder (TFR) erhalten und wurde im Tactical Combat Casuality Care (TCCC) Stufe 3 ausgebildet. </w:delText>
                </w:r>
              </w:del>
            </w:ins>
          </w:p>
          <w:p w14:paraId="492473FF" w14:textId="77777777" w:rsidR="00C60B67" w:rsidRPr="00C60B67" w:rsidRDefault="00C60B67" w:rsidP="00CE4D9F">
            <w:pPr>
              <w:rPr>
                <w:ins w:id="351" w:author="Schneider Séraphine VTG" w:date="2023-10-23T13:16:00Z"/>
                <w:rFonts w:ascii="Segoe UI" w:hAnsi="Segoe UI" w:cs="Segoe UI"/>
                <w:color w:val="000000" w:themeColor="text1"/>
                <w:lang w:val="it-CH"/>
                <w:rPrChange w:id="352" w:author="Schneider Séraphine VTG" w:date="2023-10-23T13:16:00Z">
                  <w:rPr>
                    <w:ins w:id="353" w:author="Schneider Séraphine VTG" w:date="2023-10-23T13:16:00Z"/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  <w:p w14:paraId="58D07B70" w14:textId="77777777" w:rsidR="00554426" w:rsidRPr="00C60B67" w:rsidRDefault="00554426">
            <w:pPr>
              <w:rPr>
                <w:ins w:id="354" w:author="Hagmann Rudolf SCCAUSB" w:date="2023-02-08T21:28:00Z"/>
                <w:lang w:val="it-CH"/>
                <w:rPrChange w:id="355" w:author="Schneider Séraphine VTG" w:date="2023-10-23T13:16:00Z">
                  <w:rPr>
                    <w:ins w:id="356" w:author="Hagmann Rudolf SCCAUSB" w:date="2023-02-08T21:2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357" w:author="Schneider Séraphine VTG" w:date="2023-10-23T13:16:00Z">
                <w:pPr>
                  <w:pStyle w:val="Listenabsatz"/>
                  <w:framePr w:hSpace="141" w:wrap="around" w:vAnchor="text" w:hAnchor="margin" w:y="313"/>
                </w:pPr>
              </w:pPrChange>
            </w:pPr>
          </w:p>
          <w:p w14:paraId="6FE9EEEA" w14:textId="2F9FBE06" w:rsidR="00554426" w:rsidRPr="004B1089" w:rsidDel="004B1089" w:rsidRDefault="004B1089" w:rsidP="00554426">
            <w:pPr>
              <w:tabs>
                <w:tab w:val="left" w:pos="4253"/>
              </w:tabs>
              <w:rPr>
                <w:del w:id="358" w:author="Schneider Séraphine VTG" w:date="2023-09-19T10:01:00Z"/>
                <w:rFonts w:ascii="Segoe UI" w:hAnsi="Segoe UI" w:cs="Segoe UI"/>
                <w:b/>
                <w:color w:val="000000" w:themeColor="text1"/>
                <w:lang w:val="it-CH"/>
                <w:rPrChange w:id="359" w:author="Schneider Séraphine VTG" w:date="2023-09-19T10:01:00Z">
                  <w:rPr>
                    <w:del w:id="360" w:author="Schneider Séraphine VTG" w:date="2023-09-19T10:01:00Z"/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ins w:id="361" w:author="Schneider Séraphine VTG" w:date="2023-09-19T10:01:00Z">
              <w:r w:rsidRPr="00CF5D2D">
                <w:rPr>
                  <w:rFonts w:ascii="Segoe UI" w:hAnsi="Segoe UI" w:cs="Segoe UI"/>
                  <w:color w:val="000000" w:themeColor="text1"/>
                  <w:lang w:val="it-CH"/>
                </w:rPr>
                <w:t>L'Esercito svizzero effettua controlli di sicurezza relativi alle persone a intervalli regolari. Al primo controllo, al momento del reclutamento, ha superato il controllo di sicurezza di base.</w:t>
              </w:r>
            </w:ins>
            <w:ins w:id="362" w:author="Hagmann Rudolf SCCAUSB" w:date="2023-02-08T21:28:00Z">
              <w:del w:id="363" w:author="Schneider Séraphine VTG" w:date="2023-09-19T10:01:00Z">
                <w:r w:rsidR="00554426" w:rsidRPr="004B1089" w:rsidDel="004B1089">
                  <w:rPr>
                    <w:rFonts w:ascii="Segoe UI" w:hAnsi="Segoe UI" w:cs="Segoe UI"/>
                    <w:color w:val="000000" w:themeColor="text1"/>
                    <w:lang w:val="it-CH" w:eastAsia="en-US"/>
                    <w:rPrChange w:id="364" w:author="Schneider Séraphine VTG" w:date="2023-09-19T10:01:00Z">
                      <w:rPr>
                        <w:rFonts w:ascii="Segoe UI" w:hAnsi="Segoe UI" w:cs="Segoe UI"/>
                        <w:color w:val="000000" w:themeColor="text1"/>
                        <w:lang w:eastAsia="en-US"/>
                      </w:rPr>
                    </w:rPrChange>
                  </w:rPr>
                  <w:delText>Die Schweizer Armee führt in regelmässigen Abständen Personensicherheitsüberprüfungen durch. Bei der ersten Überprüfung zum Zeitpunkt seiner Rekrutierung hat er die Sicherheitsprüfung bestanden.</w:delText>
                </w:r>
              </w:del>
            </w:ins>
            <w:del w:id="365" w:author="Schneider Séraphine VTG" w:date="2023-09-19T10:01:00Z">
              <w:r w:rsidR="00554426" w:rsidRPr="004B1089" w:rsidDel="004B1089">
                <w:rPr>
                  <w:rFonts w:ascii="Segoe UI" w:hAnsi="Segoe UI" w:cs="Segoe UI"/>
                  <w:b/>
                  <w:color w:val="000000" w:themeColor="text1"/>
                  <w:lang w:val="it-CH"/>
                  <w:rPrChange w:id="366" w:author="Schneider Séraphine VTG" w:date="2023-09-19T10:01:00Z">
                    <w:rPr>
                      <w:rFonts w:ascii="Segoe UI" w:hAnsi="Segoe UI" w:cs="Segoe UI"/>
                      <w:b/>
                      <w:color w:val="000000" w:themeColor="text1"/>
                    </w:rPr>
                  </w:rPrChange>
                </w:rPr>
                <w:delText>Er hat in der Fachausbildung folgende Module absolviert:</w:delText>
              </w:r>
            </w:del>
          </w:p>
          <w:p w14:paraId="60EF19CF" w14:textId="1340F619" w:rsidR="00554426" w:rsidRPr="004B1089" w:rsidDel="004B1089" w:rsidRDefault="00554426" w:rsidP="004B1089">
            <w:pPr>
              <w:pStyle w:val="Listenabsatz"/>
              <w:numPr>
                <w:ilvl w:val="0"/>
                <w:numId w:val="32"/>
              </w:numPr>
              <w:rPr>
                <w:del w:id="367" w:author="Schneider Séraphine VTG" w:date="2023-09-19T10:01:00Z"/>
                <w:rFonts w:ascii="Segoe UI" w:hAnsi="Segoe UI" w:cs="Segoe UI"/>
                <w:color w:val="000000" w:themeColor="text1"/>
                <w:sz w:val="20"/>
                <w:lang w:val="it-CH"/>
                <w:rPrChange w:id="368" w:author="Schneider Séraphine VTG" w:date="2023-09-19T10:01:00Z">
                  <w:rPr>
                    <w:del w:id="369" w:author="Schneider Séraphine VTG" w:date="2023-09-19T10:0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370" w:author="Schneider Séraphine VTG" w:date="2023-09-19T10:01:00Z">
              <w:r w:rsidRPr="004B1089" w:rsidDel="004B1089">
                <w:rPr>
                  <w:rFonts w:ascii="Segoe UI" w:hAnsi="Segoe UI" w:cs="Segoe UI"/>
                  <w:color w:val="000000" w:themeColor="text1"/>
                  <w:lang w:val="it-CH"/>
                  <w:rPrChange w:id="371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Sicherer und korrekter Umgang mit Waffen und Munition (Verhalten, Handhabung, Einsatz, Wartung);</w:delText>
              </w:r>
            </w:del>
          </w:p>
          <w:p w14:paraId="4FBE074B" w14:textId="11D6DA5B" w:rsidR="00554426" w:rsidRPr="004B1089" w:rsidDel="004B1089" w:rsidRDefault="00554426" w:rsidP="004B1089">
            <w:pPr>
              <w:pStyle w:val="Listenabsatz"/>
              <w:numPr>
                <w:ilvl w:val="0"/>
                <w:numId w:val="32"/>
              </w:numPr>
              <w:rPr>
                <w:del w:id="372" w:author="Schneider Séraphine VTG" w:date="2023-09-19T10:01:00Z"/>
                <w:rFonts w:ascii="Segoe UI" w:hAnsi="Segoe UI" w:cs="Segoe UI"/>
                <w:color w:val="000000" w:themeColor="text1"/>
                <w:sz w:val="20"/>
                <w:lang w:val="it-CH"/>
                <w:rPrChange w:id="373" w:author="Schneider Séraphine VTG" w:date="2023-09-19T10:01:00Z">
                  <w:rPr>
                    <w:del w:id="374" w:author="Schneider Séraphine VTG" w:date="2023-09-19T10:0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375" w:author="Schneider Séraphine VTG" w:date="2023-09-19T10:01:00Z">
              <w:r w:rsidRPr="004B1089" w:rsidDel="004B1089">
                <w:rPr>
                  <w:rFonts w:ascii="Segoe UI" w:hAnsi="Segoe UI" w:cs="Segoe UI"/>
                  <w:color w:val="000000" w:themeColor="text1"/>
                  <w:lang w:val="it-CH"/>
                  <w:rPrChange w:id="376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Leistungserbringung im Team zur gemeinsamen und übergeordneten Zielerreichung;</w:delText>
              </w:r>
            </w:del>
          </w:p>
          <w:p w14:paraId="048A2D6F" w14:textId="49B84757" w:rsidR="00554426" w:rsidRPr="004B1089" w:rsidDel="004B1089" w:rsidRDefault="00554426" w:rsidP="00CE4D9F">
            <w:pPr>
              <w:pStyle w:val="Listenabsatz"/>
              <w:numPr>
                <w:ilvl w:val="0"/>
                <w:numId w:val="32"/>
              </w:numPr>
              <w:rPr>
                <w:del w:id="377" w:author="Schneider Séraphine VTG" w:date="2023-09-19T10:01:00Z"/>
                <w:rFonts w:ascii="Segoe UI" w:hAnsi="Segoe UI" w:cs="Segoe UI"/>
                <w:color w:val="000000" w:themeColor="text1"/>
                <w:sz w:val="20"/>
                <w:lang w:val="it-CH"/>
                <w:rPrChange w:id="378" w:author="Schneider Séraphine VTG" w:date="2023-09-19T10:01:00Z">
                  <w:rPr>
                    <w:del w:id="379" w:author="Schneider Séraphine VTG" w:date="2023-09-19T10:0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380" w:author="Schneider Séraphine VTG" w:date="2023-09-19T10:01:00Z">
              <w:r w:rsidRPr="004B1089" w:rsidDel="004B1089">
                <w:rPr>
                  <w:rFonts w:ascii="Segoe UI" w:hAnsi="Segoe UI" w:cs="Segoe UI"/>
                  <w:color w:val="000000" w:themeColor="text1"/>
                  <w:lang w:val="it-CH"/>
                  <w:rPrChange w:id="381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Rechtliche Grundlagen für das Ausüben von Zwangsmassnahmen und deren Anwendung.</w:delText>
              </w:r>
            </w:del>
          </w:p>
          <w:p w14:paraId="72837B5A" w14:textId="3D95AAC6" w:rsidR="00554426" w:rsidRPr="004B1089" w:rsidDel="004B1089" w:rsidRDefault="00554426">
            <w:pPr>
              <w:pStyle w:val="Listenabsatz"/>
              <w:numPr>
                <w:ilvl w:val="0"/>
                <w:numId w:val="32"/>
              </w:numPr>
              <w:rPr>
                <w:del w:id="382" w:author="Schneider Séraphine VTG" w:date="2023-09-19T10:01:00Z"/>
                <w:rFonts w:ascii="Segoe UI" w:hAnsi="Segoe UI" w:cs="Segoe UI"/>
                <w:b/>
                <w:color w:val="000000" w:themeColor="text1"/>
                <w:lang w:val="it-CH"/>
                <w:rPrChange w:id="383" w:author="Schneider Séraphine VTG" w:date="2023-09-19T10:01:00Z">
                  <w:rPr>
                    <w:del w:id="384" w:author="Schneider Séraphine VTG" w:date="2023-09-19T10:01:00Z"/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385" w:author="Hagmann Rudolf SCCAUSB" w:date="2023-02-03T14:08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74F63E12" w:rsidR="00554426" w:rsidRPr="004B1089" w:rsidDel="004B1089" w:rsidRDefault="00554426" w:rsidP="00554426">
            <w:pPr>
              <w:rPr>
                <w:del w:id="386" w:author="Schneider Séraphine VTG" w:date="2023-09-19T10:01:00Z"/>
                <w:rFonts w:ascii="Segoe UI" w:hAnsi="Segoe UI" w:cs="Segoe UI"/>
                <w:b/>
                <w:color w:val="000000" w:themeColor="text1"/>
                <w:lang w:val="it-CH"/>
                <w:rPrChange w:id="387" w:author="Schneider Séraphine VTG" w:date="2023-09-19T10:01:00Z">
                  <w:rPr>
                    <w:del w:id="388" w:author="Schneider Séraphine VTG" w:date="2023-09-19T10:01:00Z"/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del w:id="389" w:author="Schneider Séraphine VTG" w:date="2023-09-19T10:01:00Z">
              <w:r w:rsidRPr="004B1089" w:rsidDel="004B1089">
                <w:rPr>
                  <w:rFonts w:ascii="Segoe UI" w:hAnsi="Segoe UI" w:cs="Segoe UI"/>
                  <w:b/>
                  <w:color w:val="000000" w:themeColor="text1"/>
                  <w:lang w:val="it-CH"/>
                  <w:rPrChange w:id="390" w:author="Schneider Séraphine VTG" w:date="2023-09-19T10:01:00Z">
                    <w:rPr>
                      <w:rFonts w:ascii="Segoe UI" w:hAnsi="Segoe UI" w:cs="Segoe UI"/>
                      <w:b/>
                      <w:color w:val="000000" w:themeColor="text1"/>
                    </w:rPr>
                  </w:rPrChange>
                </w:rPr>
                <w:delText>Zu seinem Aufgabenbereich gehörten folgende Tätigkeiten:</w:delText>
              </w:r>
            </w:del>
          </w:p>
          <w:p w14:paraId="222FEA75" w14:textId="482A9557" w:rsidR="00554426" w:rsidRPr="004B1089" w:rsidDel="004B1089" w:rsidRDefault="00554426" w:rsidP="004B1089">
            <w:pPr>
              <w:pStyle w:val="Listenabsatz"/>
              <w:numPr>
                <w:ilvl w:val="0"/>
                <w:numId w:val="32"/>
              </w:numPr>
              <w:rPr>
                <w:del w:id="391" w:author="Schneider Séraphine VTG" w:date="2023-09-19T10:01:00Z"/>
                <w:rFonts w:ascii="Segoe UI" w:hAnsi="Segoe UI" w:cs="Segoe UI"/>
                <w:color w:val="000000" w:themeColor="text1"/>
                <w:sz w:val="20"/>
                <w:lang w:val="it-CH"/>
                <w:rPrChange w:id="392" w:author="Schneider Séraphine VTG" w:date="2023-09-19T10:01:00Z">
                  <w:rPr>
                    <w:del w:id="393" w:author="Schneider Séraphine VTG" w:date="2023-09-19T10:0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394" w:author="Schneider Séraphine VTG" w:date="2023-09-19T10:01:00Z">
              <w:r w:rsidRPr="004B1089" w:rsidDel="004B1089">
                <w:rPr>
                  <w:rFonts w:ascii="Segoe UI" w:hAnsi="Segoe UI" w:cs="Segoe UI"/>
                  <w:color w:val="000000" w:themeColor="text1"/>
                  <w:lang w:val="it-CH"/>
                  <w:rPrChange w:id="395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Analysieren von Situationen, um seine Waffe(n) wirkungsvoll und ohne Gefährdung von Kameraden einzusetzen;</w:delText>
              </w:r>
            </w:del>
          </w:p>
          <w:p w14:paraId="2342470C" w14:textId="4FD5ADF4" w:rsidR="00554426" w:rsidRPr="004B1089" w:rsidDel="004B1089" w:rsidRDefault="00554426" w:rsidP="00CE4D9F">
            <w:pPr>
              <w:pStyle w:val="Listenabsatz"/>
              <w:numPr>
                <w:ilvl w:val="0"/>
                <w:numId w:val="32"/>
              </w:numPr>
              <w:rPr>
                <w:del w:id="396" w:author="Schneider Séraphine VTG" w:date="2023-09-19T10:01:00Z"/>
                <w:rFonts w:ascii="Segoe UI" w:hAnsi="Segoe UI" w:cs="Segoe UI"/>
                <w:color w:val="000000" w:themeColor="text1"/>
                <w:sz w:val="20"/>
                <w:lang w:val="it-CH"/>
                <w:rPrChange w:id="397" w:author="Schneider Séraphine VTG" w:date="2023-09-19T10:01:00Z">
                  <w:rPr>
                    <w:del w:id="398" w:author="Schneider Séraphine VTG" w:date="2023-09-19T10:0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del w:id="399" w:author="Schneider Séraphine VTG" w:date="2023-09-19T10:01:00Z">
              <w:r w:rsidRPr="004B1089" w:rsidDel="004B1089">
                <w:rPr>
                  <w:rFonts w:ascii="Segoe UI" w:hAnsi="Segoe UI" w:cs="Segoe UI"/>
                  <w:color w:val="000000" w:themeColor="text1"/>
                  <w:lang w:val="it-CH"/>
                  <w:rPrChange w:id="400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Aufrechterhalten der Funktionstüchtigkeit seiner Waffe(n) durch konsequente Wartung und einer systematischen Fehlerbehebung auch unter Stress;</w:delText>
              </w:r>
            </w:del>
          </w:p>
          <w:p w14:paraId="40AC6835" w14:textId="2A755C06" w:rsidR="00554426" w:rsidRPr="004B1089" w:rsidDel="004B1089" w:rsidRDefault="00554426">
            <w:pPr>
              <w:pStyle w:val="Listenabsatz"/>
              <w:numPr>
                <w:ilvl w:val="0"/>
                <w:numId w:val="32"/>
              </w:numPr>
              <w:rPr>
                <w:del w:id="401" w:author="Schneider Séraphine VTG" w:date="2023-09-19T10:01:00Z"/>
                <w:rFonts w:ascii="Segoe UI" w:hAnsi="Segoe UI" w:cs="Segoe UI"/>
                <w:color w:val="000000" w:themeColor="text1"/>
                <w:sz w:val="20"/>
                <w:lang w:val="it-CH"/>
                <w:rPrChange w:id="402" w:author="Schneider Séraphine VTG" w:date="2023-09-19T10:01:00Z">
                  <w:rPr>
                    <w:del w:id="403" w:author="Schneider Séraphine VTG" w:date="2023-09-19T10:0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04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05" w:author="Schneider Séraphine VTG" w:date="2023-09-19T10:01:00Z">
              <w:r w:rsidRPr="004B1089" w:rsidDel="004B1089">
                <w:rPr>
                  <w:rFonts w:ascii="Segoe UI" w:hAnsi="Segoe UI" w:cs="Segoe UI"/>
                  <w:color w:val="000000" w:themeColor="text1"/>
                  <w:lang w:val="it-CH"/>
                  <w:rPrChange w:id="406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Ausfüllen seiner Spezialistenfunktion innerhalb seiner Gruppe als individueller Beitrag zur Gruppenleistung;</w:delText>
              </w:r>
            </w:del>
          </w:p>
          <w:p w14:paraId="312692B8" w14:textId="59C26FA3" w:rsidR="00554426" w:rsidRPr="004B1089" w:rsidDel="004B1089" w:rsidRDefault="00554426">
            <w:pPr>
              <w:pStyle w:val="Listenabsatz"/>
              <w:numPr>
                <w:ilvl w:val="0"/>
                <w:numId w:val="32"/>
              </w:numPr>
              <w:rPr>
                <w:del w:id="407" w:author="Schneider Séraphine VTG" w:date="2023-09-19T10:01:00Z"/>
                <w:rFonts w:ascii="Segoe UI" w:hAnsi="Segoe UI" w:cs="Segoe UI"/>
                <w:color w:val="000000" w:themeColor="text1"/>
                <w:sz w:val="20"/>
                <w:lang w:val="it-CH"/>
                <w:rPrChange w:id="408" w:author="Schneider Séraphine VTG" w:date="2023-09-19T10:01:00Z">
                  <w:rPr>
                    <w:del w:id="409" w:author="Schneider Séraphine VTG" w:date="2023-09-19T10:0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10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11" w:author="Schneider Séraphine VTG" w:date="2023-09-19T10:01:00Z">
              <w:r w:rsidRPr="004B1089" w:rsidDel="004B1089">
                <w:rPr>
                  <w:rFonts w:ascii="Segoe UI" w:hAnsi="Segoe UI" w:cs="Segoe UI"/>
                  <w:color w:val="000000" w:themeColor="text1"/>
                  <w:lang w:val="it-CH"/>
                  <w:rPrChange w:id="412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Anpassung des eigenen Verhaltens in Koordination mit seiner Gruppe an eine sich rasch ändernde Lage unter konsequenter Verfolgung der Ziele;</w:delText>
              </w:r>
            </w:del>
          </w:p>
          <w:p w14:paraId="773EB143" w14:textId="05A6237C" w:rsidR="00554426" w:rsidRPr="004B1089" w:rsidDel="004B1089" w:rsidRDefault="00554426">
            <w:pPr>
              <w:pStyle w:val="Listenabsatz"/>
              <w:numPr>
                <w:ilvl w:val="0"/>
                <w:numId w:val="32"/>
              </w:numPr>
              <w:rPr>
                <w:del w:id="413" w:author="Schneider Séraphine VTG" w:date="2023-09-19T10:01:00Z"/>
                <w:rFonts w:ascii="Segoe UI" w:hAnsi="Segoe UI" w:cs="Segoe UI"/>
                <w:color w:val="000000" w:themeColor="text1"/>
                <w:sz w:val="20"/>
                <w:lang w:val="it-CH"/>
                <w:rPrChange w:id="414" w:author="Schneider Séraphine VTG" w:date="2023-09-19T10:01:00Z">
                  <w:rPr>
                    <w:del w:id="415" w:author="Schneider Séraphine VTG" w:date="2023-09-19T10:0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16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17" w:author="Schneider Séraphine VTG" w:date="2023-09-19T10:01:00Z">
              <w:r w:rsidRPr="004B1089" w:rsidDel="004B1089">
                <w:rPr>
                  <w:rFonts w:ascii="Segoe UI" w:hAnsi="Segoe UI" w:cs="Segoe UI"/>
                  <w:color w:val="000000" w:themeColor="text1"/>
                  <w:lang w:val="it-CH"/>
                  <w:rPrChange w:id="418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lastRenderedPageBreak/>
                <w:delText>Bewältigung von Bedrohungssituationen durch verhältnismässige Zwangsausübung (verbale Kommunikation bis hin zum Einsatz von Waffensystemen) zur Auftragserfüllung / Zielerreichung;</w:delText>
              </w:r>
            </w:del>
          </w:p>
          <w:p w14:paraId="60D2E026" w14:textId="385FC249" w:rsidR="00554426" w:rsidRPr="004B1089" w:rsidDel="004B1089" w:rsidRDefault="00554426">
            <w:pPr>
              <w:pStyle w:val="Listenabsatz"/>
              <w:numPr>
                <w:ilvl w:val="0"/>
                <w:numId w:val="32"/>
              </w:numPr>
              <w:rPr>
                <w:del w:id="419" w:author="Schneider Séraphine VTG" w:date="2023-09-19T10:01:00Z"/>
                <w:rFonts w:ascii="Segoe UI" w:hAnsi="Segoe UI" w:cs="Segoe UI"/>
                <w:color w:val="000000" w:themeColor="text1"/>
                <w:sz w:val="20"/>
                <w:lang w:val="it-CH"/>
                <w:rPrChange w:id="420" w:author="Schneider Séraphine VTG" w:date="2023-09-19T10:01:00Z">
                  <w:rPr>
                    <w:del w:id="421" w:author="Schneider Séraphine VTG" w:date="2023-09-19T10:01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22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23" w:author="Schneider Séraphine VTG" w:date="2023-09-19T10:01:00Z">
              <w:r w:rsidRPr="004B1089" w:rsidDel="004B1089">
                <w:rPr>
                  <w:rFonts w:ascii="Segoe UI" w:hAnsi="Segoe UI" w:cs="Segoe UI"/>
                  <w:color w:val="000000" w:themeColor="text1"/>
                  <w:lang w:val="it-CH"/>
                  <w:rPrChange w:id="424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Anwenden von polizeilichen Zwangsmassnahmen der Situation angepasst in enger und rascher Koordination mit Kameraden.</w:delText>
              </w:r>
            </w:del>
          </w:p>
          <w:p w14:paraId="2EBEC3A0" w14:textId="4CAD4E40" w:rsidR="00554426" w:rsidRPr="004B1089" w:rsidDel="004B1089" w:rsidRDefault="00554426" w:rsidP="00554426">
            <w:pPr>
              <w:rPr>
                <w:del w:id="425" w:author="Schneider Séraphine VTG" w:date="2023-09-19T10:01:00Z"/>
                <w:rFonts w:ascii="Segoe UI" w:hAnsi="Segoe UI" w:cs="Segoe UI"/>
                <w:color w:val="000000" w:themeColor="text1"/>
                <w:lang w:val="it-CH"/>
                <w:rPrChange w:id="426" w:author="Schneider Séraphine VTG" w:date="2023-09-19T10:01:00Z">
                  <w:rPr>
                    <w:del w:id="427" w:author="Schneider Séraphine VTG" w:date="2023-09-19T10:01:00Z"/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  <w:p w14:paraId="7BE18F3E" w14:textId="77777777" w:rsidR="00554426" w:rsidRDefault="00554426" w:rsidP="00554426">
            <w:pPr>
              <w:rPr>
                <w:ins w:id="428" w:author="Schneider Séraphine VTG" w:date="2023-10-23T13:16:00Z"/>
                <w:rFonts w:ascii="Segoe UI" w:hAnsi="Segoe UI" w:cs="Segoe UI"/>
                <w:color w:val="000000" w:themeColor="text1"/>
                <w:lang w:val="it-CH"/>
              </w:rPr>
            </w:pPr>
            <w:del w:id="429" w:author="Hagmann Rudolf SCCAUSB" w:date="2023-02-08T21:28:00Z">
              <w:r w:rsidRPr="004B1089" w:rsidDel="00152B27">
                <w:rPr>
                  <w:rFonts w:ascii="Segoe UI" w:hAnsi="Segoe UI" w:cs="Segoe UI"/>
                  <w:color w:val="000000" w:themeColor="text1"/>
                  <w:lang w:val="it-CH"/>
                  <w:rPrChange w:id="430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Im Rahmen der Selbst- und Kameradenhilfe hat er die Ausbildung zum Nothelfer erhalten. </w:delText>
              </w:r>
              <w:r w:rsidRPr="004B1089" w:rsidDel="00152B27">
                <w:rPr>
                  <w:rFonts w:ascii="Segoe UI" w:hAnsi="Segoe UI" w:cs="Segoe UI"/>
                  <w:color w:val="000000" w:themeColor="text1"/>
                  <w:lang w:val="it-CH"/>
                  <w:rPrChange w:id="431" w:author="Schneider Séraphine VTG" w:date="2023-09-19T10:01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br/>
              </w:r>
              <w:r w:rsidRPr="004B1089" w:rsidDel="00152B27">
                <w:rPr>
                  <w:rFonts w:ascii="Segoe UI" w:hAnsi="Segoe UI" w:cs="Segoe UI"/>
                  <w:color w:val="000000" w:themeColor="text1"/>
                  <w:lang w:val="it-CH" w:eastAsia="en-US"/>
                  <w:rPrChange w:id="432" w:author="Schneider Séraphine VTG" w:date="2023-09-19T10:01:00Z">
                    <w:rPr>
                      <w:rFonts w:ascii="Segoe UI" w:hAnsi="Segoe UI" w:cs="Segoe UI"/>
                      <w:color w:val="000000" w:themeColor="text1"/>
                      <w:lang w:eastAsia="en-US"/>
                    </w:rPr>
                  </w:rPrChange>
                </w:rPr>
                <w:delText>Die Schweizer Armee führt in regelmässigen Abständen Personensicherheitsüberprüfungen durch. Bei der ersten Überprüfung zum Zeitpunkt seiner Rekrutierung hat er die Sicherheitsprüfung bestanden.</w:delText>
              </w:r>
            </w:del>
          </w:p>
          <w:p w14:paraId="0BDAFD4A" w14:textId="3D9E459E" w:rsidR="00C60B67" w:rsidRPr="004B1089" w:rsidRDefault="00C60B67" w:rsidP="00554426">
            <w:pPr>
              <w:rPr>
                <w:rFonts w:ascii="Segoe UI" w:hAnsi="Segoe UI" w:cs="Segoe UI"/>
                <w:color w:val="000000" w:themeColor="text1"/>
                <w:lang w:val="it-CH"/>
                <w:rPrChange w:id="433" w:author="Schneider Séraphine VTG" w:date="2023-09-19T10:01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</w:tc>
      </w:tr>
    </w:tbl>
    <w:p w14:paraId="268D7E9E" w14:textId="77777777" w:rsidR="00F863A6" w:rsidRPr="004B108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  <w:rPrChange w:id="434" w:author="Schneider Séraphine VTG" w:date="2023-09-19T10:01:00Z">
            <w:rPr>
              <w:rFonts w:ascii="Segoe UI" w:hAnsi="Segoe UI" w:cs="Segoe UI"/>
              <w:sz w:val="19"/>
              <w:szCs w:val="19"/>
            </w:rPr>
          </w:rPrChange>
        </w:rPr>
      </w:pPr>
    </w:p>
    <w:sectPr w:rsidR="00F863A6" w:rsidRPr="004B1089" w:rsidSect="00805B48"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60B6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766DE2E" w:rsidR="00CC03CB" w:rsidRPr="004B1089" w:rsidRDefault="004B108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  <w:rPrChange w:id="435" w:author="Schneider Séraphine VTG" w:date="2023-09-19T10:01:00Z">
                <w:rPr>
                  <w:rFonts w:ascii="Segoe UI" w:hAnsi="Segoe UI" w:cs="Segoe UI"/>
                  <w:noProof/>
                  <w:sz w:val="16"/>
                  <w:szCs w:val="16"/>
                </w:rPr>
              </w:rPrChange>
            </w:rPr>
          </w:pPr>
          <w:ins w:id="436" w:author="Schneider Séraphine VTG" w:date="2023-09-19T10:01:00Z">
            <w:r w:rsidRPr="009852A3">
              <w:rPr>
                <w:rFonts w:ascii="Segoe UI" w:hAnsi="Segoe UI" w:cs="Segoe UI"/>
                <w:color w:val="A6A6A6" w:themeColor="background1" w:themeShade="A6"/>
                <w:sz w:val="16"/>
                <w:szCs w:val="24"/>
                <w:lang w:val="it-CH"/>
              </w:rPr>
              <w:t>Questo attestato di formazione e di competenza è trasparente e quindi non contiene informazioni nascoste</w:t>
            </w:r>
          </w:ins>
          <w:del w:id="437" w:author="Schneider Séraphine VTG" w:date="2023-09-19T10:01:00Z">
            <w:r w:rsidR="00CC03CB" w:rsidRPr="004B1089" w:rsidDel="004B1089">
              <w:rPr>
                <w:rFonts w:ascii="Segoe UI" w:hAnsi="Segoe UI" w:cs="Segoe UI"/>
                <w:sz w:val="16"/>
                <w:szCs w:val="24"/>
                <w:lang w:val="it-CH"/>
                <w:rPrChange w:id="438" w:author="Schneider Séraphine VTG" w:date="2023-09-19T10:01:00Z">
                  <w:rPr>
                    <w:rFonts w:ascii="Segoe UI" w:hAnsi="Segoe UI" w:cs="Segoe UI"/>
                    <w:sz w:val="16"/>
                    <w:szCs w:val="24"/>
                  </w:rPr>
                </w:rPrChange>
              </w:rPr>
              <w:delText xml:space="preserve">Dieser Bildungs- und Kompetenznachweis ist </w:delText>
            </w:r>
            <w:r w:rsidR="00CC03CB" w:rsidRPr="004B1089" w:rsidDel="004B1089">
              <w:rPr>
                <w:rFonts w:ascii="Segoe UI" w:hAnsi="Segoe UI" w:cs="Segoe UI"/>
                <w:sz w:val="16"/>
                <w:szCs w:val="24"/>
                <w:shd w:val="clear" w:color="auto" w:fill="FFFFFF" w:themeFill="background1"/>
                <w:lang w:val="it-CH"/>
                <w:rPrChange w:id="439" w:author="Schneider Séraphine VTG" w:date="2023-09-19T10:01:00Z">
                  <w:rPr>
                    <w:rFonts w:ascii="Segoe UI" w:hAnsi="Segoe UI" w:cs="Segoe UI"/>
                    <w:sz w:val="16"/>
                    <w:szCs w:val="24"/>
                    <w:shd w:val="clear" w:color="auto" w:fill="FFFFFF" w:themeFill="background1"/>
                  </w:rPr>
                </w:rPrChange>
              </w:rPr>
              <w:delText>transparent</w:delText>
            </w:r>
            <w:r w:rsidR="00CC03CB" w:rsidRPr="004B1089" w:rsidDel="004B1089">
              <w:rPr>
                <w:rFonts w:ascii="Segoe UI" w:hAnsi="Segoe UI" w:cs="Segoe UI"/>
                <w:sz w:val="16"/>
                <w:szCs w:val="24"/>
                <w:lang w:val="it-CH"/>
                <w:rPrChange w:id="440" w:author="Schneider Séraphine VTG" w:date="2023-09-19T10:01:00Z">
                  <w:rPr>
                    <w:rFonts w:ascii="Segoe UI" w:hAnsi="Segoe UI" w:cs="Segoe UI"/>
                    <w:sz w:val="16"/>
                    <w:szCs w:val="24"/>
                  </w:rPr>
                </w:rPrChange>
              </w:rPr>
              <w:delText xml:space="preserve"> und enthält somit keine versteckten </w:delText>
            </w:r>
            <w:r w:rsidR="00CC03CB" w:rsidRPr="004B1089" w:rsidDel="004B1089">
              <w:rPr>
                <w:rFonts w:ascii="Segoe UI" w:hAnsi="Segoe UI" w:cs="Segoe UI"/>
                <w:sz w:val="16"/>
                <w:szCs w:val="16"/>
                <w:lang w:val="it-CH"/>
                <w:rPrChange w:id="441" w:author="Schneider Séraphine VTG" w:date="2023-09-19T10:01:00Z">
                  <w:rPr>
                    <w:rFonts w:ascii="Segoe UI" w:hAnsi="Segoe UI" w:cs="Segoe UI"/>
                    <w:sz w:val="16"/>
                    <w:szCs w:val="16"/>
                  </w:rPr>
                </w:rPrChange>
              </w:rPr>
              <w:delText>Informationen</w:delText>
            </w:r>
          </w:del>
        </w:p>
      </w:tc>
    </w:tr>
  </w:tbl>
  <w:p w14:paraId="15AC7671" w14:textId="77777777" w:rsidR="00CC03CB" w:rsidRPr="004B1089" w:rsidRDefault="00CC03CB" w:rsidP="001D15A1">
    <w:pPr>
      <w:pStyle w:val="Platzhalter"/>
      <w:rPr>
        <w:lang w:val="it-CH"/>
        <w:rPrChange w:id="442" w:author="Schneider Séraphine VTG" w:date="2023-09-19T10:01:00Z">
          <w:rPr/>
        </w:rPrChange>
      </w:rPr>
    </w:pPr>
  </w:p>
  <w:p w14:paraId="144880C1" w14:textId="77777777" w:rsidR="00CC03CB" w:rsidRPr="004B1089" w:rsidRDefault="00CC03CB" w:rsidP="001D15A1">
    <w:pPr>
      <w:pStyle w:val="Pfad"/>
      <w:rPr>
        <w:lang w:val="it-CH"/>
        <w:rPrChange w:id="443" w:author="Schneider Séraphine VTG" w:date="2023-09-19T10:01:00Z">
          <w:rPr/>
        </w:rPrChang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neider Séraphine VTG">
    <w15:presenceInfo w15:providerId="AD" w15:userId="S-1-5-21-3993060671-4215906946-993041443-610213"/>
  </w15:person>
  <w15:person w15:author="Hagmann Rudolf SCCAUSB">
    <w15:presenceInfo w15:providerId="AD" w15:userId="S-1-5-21-1408162820-211758714-1907986058-2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1089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426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63BB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0B67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4D9F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6849</Characters>
  <Application>Microsoft Office Word</Application>
  <DocSecurity>0</DocSecurity>
  <Lines>57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